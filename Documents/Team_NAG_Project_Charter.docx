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7BEA" w14:textId="77777777" w:rsidR="00C00C81" w:rsidRPr="00881D3B" w:rsidRDefault="00E32B61">
      <w:pPr>
        <w:pStyle w:val="Heading1"/>
        <w:rPr>
          <w:rFonts w:asciiTheme="minorHAnsi" w:hAnsiTheme="minorHAnsi"/>
        </w:rPr>
      </w:pPr>
      <w:r w:rsidRPr="00881D3B">
        <w:rPr>
          <w:rFonts w:asciiTheme="minorHAnsi" w:hAnsiTheme="minorHAnsi" w:cs="Times New Roman"/>
        </w:rPr>
        <w:t>Project</w:t>
      </w:r>
      <w:r w:rsidRPr="00881D3B">
        <w:rPr>
          <w:rFonts w:asciiTheme="minorHAnsi" w:hAnsiTheme="minorHAnsi"/>
        </w:rPr>
        <w:t xml:space="preserve"> Charter</w:t>
      </w:r>
    </w:p>
    <w:p w14:paraId="033A70DD" w14:textId="77777777" w:rsidR="00C00C81" w:rsidRPr="00881D3B" w:rsidRDefault="00C00C81">
      <w:pPr>
        <w:rPr>
          <w:rFonts w:asciiTheme="minorHAnsi" w:hAnsiTheme="minorHAnsi"/>
          <w:lang w:val="en-US"/>
        </w:rPr>
      </w:pPr>
    </w:p>
    <w:p w14:paraId="7408923E" w14:textId="60FEDC68"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 xml:space="preserve">Prepared by: </w:t>
      </w:r>
      <w:r w:rsidR="00753E45">
        <w:rPr>
          <w:rFonts w:asciiTheme="minorHAnsi" w:hAnsiTheme="minorHAnsi"/>
          <w:lang w:val="en-US"/>
        </w:rPr>
        <w:t xml:space="preserve"> </w:t>
      </w:r>
      <w:ins w:id="0" w:author="Lemonz" w:date="2019-03-17T22:28:00Z">
        <w:r w:rsidR="008C310B">
          <w:rPr>
            <w:rFonts w:asciiTheme="minorHAnsi" w:hAnsiTheme="minorHAnsi"/>
            <w:lang w:val="en-US"/>
          </w:rPr>
          <w:t xml:space="preserve">Team NAG: </w:t>
        </w:r>
      </w:ins>
      <w:r w:rsidR="00753E45">
        <w:rPr>
          <w:rFonts w:asciiTheme="minorHAnsi" w:hAnsiTheme="minorHAnsi"/>
          <w:lang w:val="en-US"/>
        </w:rPr>
        <w:t>Ngo Nguyen – Alessandro Ferro – Gonzalo Soto Canales</w:t>
      </w:r>
    </w:p>
    <w:p w14:paraId="07DF4B11" w14:textId="77777777" w:rsidR="00C00C81" w:rsidRPr="00881D3B" w:rsidRDefault="00C00C81">
      <w:pPr>
        <w:tabs>
          <w:tab w:val="left" w:pos="1700"/>
        </w:tabs>
        <w:rPr>
          <w:rFonts w:asciiTheme="minorHAnsi" w:hAnsiTheme="minorHAnsi"/>
          <w:lang w:val="en-US"/>
        </w:rPr>
      </w:pPr>
    </w:p>
    <w:p w14:paraId="1C4F7D01" w14:textId="364B6C9D"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 xml:space="preserve">Date issued: </w:t>
      </w:r>
      <w:ins w:id="1" w:author="Ngo NGUYEN (001086592)" w:date="2019-03-15T10:14:00Z">
        <w:r w:rsidR="008778A5">
          <w:rPr>
            <w:rFonts w:asciiTheme="minorHAnsi" w:hAnsiTheme="minorHAnsi"/>
            <w:lang w:val="en-US"/>
          </w:rPr>
          <w:t>19</w:t>
        </w:r>
      </w:ins>
      <w:del w:id="2" w:author="Ngo NGUYEN (001086592)" w:date="2019-03-15T10:14:00Z">
        <w:r w:rsidR="000616F0" w:rsidDel="008778A5">
          <w:rPr>
            <w:rFonts w:asciiTheme="minorHAnsi" w:hAnsiTheme="minorHAnsi"/>
            <w:lang w:val="en-US"/>
          </w:rPr>
          <w:delText>08</w:delText>
        </w:r>
      </w:del>
      <w:r w:rsidR="000616F0">
        <w:rPr>
          <w:rFonts w:asciiTheme="minorHAnsi" w:hAnsiTheme="minorHAnsi"/>
          <w:lang w:val="en-US"/>
        </w:rPr>
        <w:t>/03/2019</w:t>
      </w:r>
      <w:r w:rsidRPr="00881D3B">
        <w:rPr>
          <w:rFonts w:asciiTheme="minorHAnsi" w:hAnsiTheme="minorHAnsi"/>
          <w:lang w:val="en-US"/>
        </w:rPr>
        <w:tab/>
      </w:r>
    </w:p>
    <w:p w14:paraId="307B6130" w14:textId="77777777" w:rsidR="00C00C81" w:rsidRPr="00881D3B" w:rsidRDefault="00E32B61">
      <w:pPr>
        <w:tabs>
          <w:tab w:val="left" w:pos="1700"/>
        </w:tabs>
        <w:rPr>
          <w:rFonts w:asciiTheme="minorHAnsi" w:hAnsiTheme="minorHAnsi"/>
          <w:lang w:val="en-US"/>
        </w:rPr>
      </w:pPr>
      <w:r w:rsidRPr="00881D3B">
        <w:rPr>
          <w:rFonts w:asciiTheme="minorHAnsi" w:hAnsiTheme="minorHAnsi"/>
          <w:lang w:val="en-US"/>
        </w:rPr>
        <w:t>Project name:</w:t>
      </w:r>
      <w:r w:rsidR="000616F0">
        <w:rPr>
          <w:rFonts w:asciiTheme="minorHAnsi" w:hAnsiTheme="minorHAnsi"/>
          <w:lang w:val="en-US"/>
        </w:rPr>
        <w:t xml:space="preserve"> SRV – Student Results View</w:t>
      </w:r>
    </w:p>
    <w:p w14:paraId="084C2F67" w14:textId="77777777" w:rsidR="00C00C81" w:rsidRPr="00881D3B" w:rsidRDefault="00C00C81">
      <w:pPr>
        <w:rPr>
          <w:rFonts w:asciiTheme="minorHAnsi" w:hAnsiTheme="minorHAnsi"/>
          <w:lang w:val="en-US"/>
        </w:rPr>
      </w:pPr>
    </w:p>
    <w:p w14:paraId="6DC34866" w14:textId="77777777" w:rsidR="00C00C81" w:rsidRPr="00881D3B" w:rsidRDefault="00E32B61">
      <w:pPr>
        <w:pStyle w:val="Heading5"/>
        <w:rPr>
          <w:rFonts w:asciiTheme="minorHAnsi" w:hAnsiTheme="minorHAnsi"/>
        </w:rPr>
      </w:pPr>
      <w:r w:rsidRPr="00881D3B">
        <w:rPr>
          <w:rFonts w:asciiTheme="minorHAnsi" w:hAnsiTheme="minorHAnsi"/>
        </w:rPr>
        <w:t>Project Scope</w:t>
      </w:r>
    </w:p>
    <w:p w14:paraId="77BD63EB" w14:textId="7B929BC0" w:rsidR="00C00C81" w:rsidRDefault="00E15C32" w:rsidP="00410C5D">
      <w:pPr>
        <w:pStyle w:val="Heading4"/>
        <w:rPr>
          <w:ins w:id="3" w:author="Ngo NGUYEN (001086592)" w:date="2019-03-15T10:14:00Z"/>
        </w:rPr>
      </w:pPr>
      <w:r w:rsidRPr="00881D3B">
        <w:t>Project Background</w:t>
      </w:r>
    </w:p>
    <w:p w14:paraId="426E0046" w14:textId="77777777" w:rsidR="008778A5" w:rsidRPr="008778A5" w:rsidRDefault="008778A5">
      <w:pPr>
        <w:rPr>
          <w:rPrChange w:id="4" w:author="Ngo NGUYEN (001086592)" w:date="2019-03-15T10:14:00Z">
            <w:rPr/>
          </w:rPrChange>
        </w:rPr>
        <w:pPrChange w:id="5" w:author="Ngo NGUYEN (001086592)" w:date="2019-03-15T10:14:00Z">
          <w:pPr>
            <w:pStyle w:val="Heading4"/>
          </w:pPr>
        </w:pPrChange>
      </w:pPr>
    </w:p>
    <w:p w14:paraId="37AF19BF" w14:textId="0701F883" w:rsidR="007023F0" w:rsidDel="008778A5" w:rsidRDefault="00B17AE9">
      <w:pPr>
        <w:rPr>
          <w:del w:id="6" w:author="Ngo NGUYEN (001086592)" w:date="2019-03-15T10:14:00Z"/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current system for viewing a given student’s progress through any qualification he or she has enrolled in is the TAFESA website.</w:t>
      </w:r>
    </w:p>
    <w:p w14:paraId="537B731A" w14:textId="3E917C8A" w:rsidR="00B17AE9" w:rsidRDefault="008778A5">
      <w:pPr>
        <w:rPr>
          <w:ins w:id="7" w:author="Ngo NGUYEN (001086592)" w:date="2019-03-15T10:14:00Z"/>
          <w:rFonts w:asciiTheme="minorHAnsi" w:hAnsiTheme="minorHAnsi"/>
          <w:lang w:val="en-US"/>
        </w:rPr>
      </w:pPr>
      <w:ins w:id="8" w:author="Ngo NGUYEN (001086592)" w:date="2019-03-15T10:14:00Z">
        <w:r>
          <w:rPr>
            <w:rFonts w:asciiTheme="minorHAnsi" w:hAnsiTheme="minorHAnsi"/>
            <w:lang w:val="en-US"/>
          </w:rPr>
          <w:t xml:space="preserve"> </w:t>
        </w:r>
      </w:ins>
      <w:r w:rsidR="00B17AE9">
        <w:rPr>
          <w:rFonts w:asciiTheme="minorHAnsi" w:hAnsiTheme="minorHAnsi"/>
          <w:lang w:val="en-US"/>
        </w:rPr>
        <w:t xml:space="preserve">Issues have been </w:t>
      </w:r>
      <w:r w:rsidR="00647EAD">
        <w:rPr>
          <w:rFonts w:asciiTheme="minorHAnsi" w:hAnsiTheme="minorHAnsi"/>
          <w:lang w:val="en-US"/>
        </w:rPr>
        <w:t>identified with the inefficiencies that the TAFESA website has when being used to retrieve information based on a given student’s enrolment</w:t>
      </w:r>
      <w:r w:rsidR="007023F0">
        <w:rPr>
          <w:rFonts w:asciiTheme="minorHAnsi" w:hAnsiTheme="minorHAnsi"/>
          <w:lang w:val="en-US"/>
        </w:rPr>
        <w:t>.</w:t>
      </w:r>
    </w:p>
    <w:p w14:paraId="6E63892E" w14:textId="77777777" w:rsidR="008778A5" w:rsidRDefault="008778A5">
      <w:pPr>
        <w:rPr>
          <w:rFonts w:asciiTheme="minorHAnsi" w:hAnsiTheme="minorHAnsi"/>
          <w:lang w:val="en-US"/>
        </w:rPr>
      </w:pPr>
    </w:p>
    <w:p w14:paraId="41FB878F" w14:textId="110D4A16" w:rsidR="007023F0" w:rsidDel="008778A5" w:rsidRDefault="007023F0">
      <w:pPr>
        <w:rPr>
          <w:del w:id="9" w:author="Ngo NGUYEN (001086592)" w:date="2019-03-15T10:14:00Z"/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 client (Dale Van </w:t>
      </w:r>
      <w:proofErr w:type="spellStart"/>
      <w:r>
        <w:rPr>
          <w:rFonts w:asciiTheme="minorHAnsi" w:hAnsiTheme="minorHAnsi"/>
          <w:lang w:val="en-US"/>
        </w:rPr>
        <w:t>Heer</w:t>
      </w:r>
      <w:proofErr w:type="spellEnd"/>
      <w:r>
        <w:rPr>
          <w:rFonts w:asciiTheme="minorHAnsi" w:hAnsiTheme="minorHAnsi"/>
          <w:lang w:val="en-US"/>
        </w:rPr>
        <w:t>) has specified that the solution must include Login functionalities, the ability to view any given student’s qualification progress, a list of competencies related to the qualification being studied and their completion status.</w:t>
      </w:r>
    </w:p>
    <w:p w14:paraId="698C4DFE" w14:textId="6DB7D7AB" w:rsidR="007023F0" w:rsidRDefault="008778A5">
      <w:pPr>
        <w:rPr>
          <w:rFonts w:asciiTheme="minorHAnsi" w:hAnsiTheme="minorHAnsi"/>
          <w:lang w:val="en-US"/>
        </w:rPr>
      </w:pPr>
      <w:ins w:id="10" w:author="Ngo NGUYEN (001086592)" w:date="2019-03-15T10:14:00Z">
        <w:r>
          <w:rPr>
            <w:rFonts w:asciiTheme="minorHAnsi" w:hAnsiTheme="minorHAnsi"/>
            <w:lang w:val="en-US"/>
          </w:rPr>
          <w:t xml:space="preserve"> </w:t>
        </w:r>
      </w:ins>
      <w:r w:rsidR="007023F0">
        <w:rPr>
          <w:rFonts w:asciiTheme="minorHAnsi" w:hAnsiTheme="minorHAnsi"/>
          <w:lang w:val="en-US"/>
        </w:rPr>
        <w:t>The SRV solution must also include the ability to process a parchment request by a student and generate a competency checklist for a lecturer</w:t>
      </w:r>
      <w:r w:rsidR="006A3252">
        <w:rPr>
          <w:rFonts w:asciiTheme="minorHAnsi" w:hAnsiTheme="minorHAnsi"/>
          <w:lang w:val="en-US"/>
        </w:rPr>
        <w:t xml:space="preserve"> upon</w:t>
      </w:r>
      <w:r w:rsidR="005F310F">
        <w:rPr>
          <w:rFonts w:asciiTheme="minorHAnsi" w:hAnsiTheme="minorHAnsi"/>
          <w:lang w:val="en-US"/>
        </w:rPr>
        <w:t xml:space="preserve"> a student achieving a passing grade on all required competencies for his or her qualification</w:t>
      </w:r>
      <w:r w:rsidR="007023F0">
        <w:rPr>
          <w:rFonts w:asciiTheme="minorHAnsi" w:hAnsiTheme="minorHAnsi"/>
          <w:lang w:val="en-US"/>
        </w:rPr>
        <w:t>.</w:t>
      </w:r>
      <w:ins w:id="11" w:author="Ngo NGUYEN (001086592)" w:date="2019-03-15T10:14:00Z">
        <w:r>
          <w:rPr>
            <w:rFonts w:asciiTheme="minorHAnsi" w:hAnsiTheme="minorHAnsi"/>
            <w:lang w:val="en-US"/>
          </w:rPr>
          <w:t xml:space="preserve"> </w:t>
        </w:r>
      </w:ins>
      <w:ins w:id="12" w:author="Ngo NGUYEN (001086592)" w:date="2019-03-15T10:15:00Z">
        <w:r>
          <w:rPr>
            <w:rFonts w:asciiTheme="minorHAnsi" w:hAnsiTheme="minorHAnsi"/>
            <w:lang w:val="en-US"/>
          </w:rPr>
          <w:t xml:space="preserve">Administration functionality must be included in the complete product, allowing administration staff to quickly view a list of students that qualify for a parchment </w:t>
        </w:r>
      </w:ins>
      <w:ins w:id="13" w:author="Ngo NGUYEN (001086592)" w:date="2019-03-15T10:16:00Z">
        <w:r>
          <w:rPr>
            <w:rFonts w:asciiTheme="minorHAnsi" w:hAnsiTheme="minorHAnsi"/>
            <w:lang w:val="en-US"/>
          </w:rPr>
          <w:t>on completion of a given training package.</w:t>
        </w:r>
      </w:ins>
    </w:p>
    <w:p w14:paraId="6F000655" w14:textId="77777777" w:rsidR="00333FBE" w:rsidRPr="00881D3B" w:rsidRDefault="00333FBE">
      <w:pPr>
        <w:rPr>
          <w:rFonts w:asciiTheme="minorHAnsi" w:hAnsiTheme="minorHAnsi"/>
          <w:lang w:val="en-US"/>
        </w:rPr>
      </w:pPr>
    </w:p>
    <w:p w14:paraId="4698E955" w14:textId="42A8C139" w:rsidR="00C00C81" w:rsidRDefault="00E32B61" w:rsidP="00410C5D">
      <w:pPr>
        <w:pStyle w:val="Heading4"/>
        <w:rPr>
          <w:ins w:id="14" w:author="Lemonz" w:date="2019-03-17T22:29:00Z"/>
          <w:lang w:val="en-US"/>
        </w:rPr>
      </w:pPr>
      <w:r w:rsidRPr="00881D3B">
        <w:rPr>
          <w:lang w:val="en-US"/>
        </w:rPr>
        <w:t xml:space="preserve">Project </w:t>
      </w:r>
      <w:r w:rsidR="00035925" w:rsidRPr="00881D3B">
        <w:rPr>
          <w:lang w:val="en-US"/>
        </w:rPr>
        <w:t xml:space="preserve">Goals &amp; </w:t>
      </w:r>
      <w:r w:rsidRPr="00881D3B">
        <w:rPr>
          <w:lang w:val="en-US"/>
        </w:rPr>
        <w:t>Objective</w:t>
      </w:r>
    </w:p>
    <w:p w14:paraId="5F098105" w14:textId="77777777" w:rsidR="00520BF3" w:rsidRPr="00520BF3" w:rsidRDefault="00520BF3" w:rsidP="00520BF3">
      <w:pPr>
        <w:rPr>
          <w:lang w:val="en-US"/>
          <w:rPrChange w:id="15" w:author="Lemonz" w:date="2019-03-17T22:29:00Z">
            <w:rPr>
              <w:lang w:val="en-US"/>
            </w:rPr>
          </w:rPrChange>
        </w:rPr>
        <w:pPrChange w:id="16" w:author="Lemonz" w:date="2019-03-17T22:29:00Z">
          <w:pPr>
            <w:pStyle w:val="Heading4"/>
          </w:pPr>
        </w:pPrChange>
      </w:pPr>
    </w:p>
    <w:p w14:paraId="733C3678" w14:textId="52F23E87" w:rsidR="00C00C81" w:rsidRPr="00881D3B" w:rsidRDefault="00035925" w:rsidP="00410C5D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 xml:space="preserve">Goal #1: </w:t>
      </w:r>
      <w:r w:rsidR="005F310F">
        <w:rPr>
          <w:rFonts w:asciiTheme="minorHAnsi" w:hAnsiTheme="minorHAnsi"/>
          <w:b/>
          <w:lang w:val="en-US"/>
        </w:rPr>
        <w:t xml:space="preserve">Allow </w:t>
      </w:r>
      <w:r w:rsidR="002B41E7">
        <w:rPr>
          <w:rFonts w:asciiTheme="minorHAnsi" w:hAnsiTheme="minorHAnsi"/>
          <w:b/>
          <w:lang w:val="en-US"/>
        </w:rPr>
        <w:t>the</w:t>
      </w:r>
      <w:r w:rsidR="005F310F">
        <w:rPr>
          <w:rFonts w:asciiTheme="minorHAnsi" w:hAnsiTheme="minorHAnsi"/>
          <w:b/>
          <w:lang w:val="en-US"/>
        </w:rPr>
        <w:t xml:space="preserve"> student</w:t>
      </w:r>
      <w:r w:rsidR="002B41E7">
        <w:rPr>
          <w:rFonts w:asciiTheme="minorHAnsi" w:hAnsiTheme="minorHAnsi"/>
          <w:b/>
          <w:lang w:val="en-US"/>
        </w:rPr>
        <w:t>s from TAFESA</w:t>
      </w:r>
      <w:r w:rsidR="005F310F">
        <w:rPr>
          <w:rFonts w:asciiTheme="minorHAnsi" w:hAnsiTheme="minorHAnsi"/>
          <w:b/>
          <w:lang w:val="en-US"/>
        </w:rPr>
        <w:t xml:space="preserve"> to efficiently keep track of </w:t>
      </w:r>
      <w:r w:rsidR="002B41E7">
        <w:rPr>
          <w:rFonts w:asciiTheme="minorHAnsi" w:hAnsiTheme="minorHAnsi"/>
          <w:b/>
          <w:lang w:val="en-US"/>
        </w:rPr>
        <w:t>theirs</w:t>
      </w:r>
      <w:r w:rsidR="005F310F">
        <w:rPr>
          <w:rFonts w:asciiTheme="minorHAnsi" w:hAnsiTheme="minorHAnsi"/>
          <w:b/>
          <w:lang w:val="en-US"/>
        </w:rPr>
        <w:t xml:space="preserve"> progress through a qualification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035925" w:rsidRPr="00881D3B" w14:paraId="16CC3801" w14:textId="77777777" w:rsidTr="00035925">
        <w:tc>
          <w:tcPr>
            <w:tcW w:w="1555" w:type="dxa"/>
          </w:tcPr>
          <w:p w14:paraId="68029C91" w14:textId="77777777"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1.1</w:t>
            </w:r>
          </w:p>
        </w:tc>
        <w:tc>
          <w:tcPr>
            <w:tcW w:w="8407" w:type="dxa"/>
          </w:tcPr>
          <w:p w14:paraId="473D53FF" w14:textId="77777777" w:rsidR="00035925" w:rsidRPr="00881D3B" w:rsidRDefault="005F310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produce an intuitive and modern UI</w:t>
            </w:r>
            <w:r w:rsidR="004E48BD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035925" w:rsidRPr="00881D3B" w14:paraId="5C25D267" w14:textId="77777777" w:rsidTr="00035925">
        <w:tc>
          <w:tcPr>
            <w:tcW w:w="1555" w:type="dxa"/>
          </w:tcPr>
          <w:p w14:paraId="338D3417" w14:textId="77777777"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1.2</w:t>
            </w:r>
          </w:p>
        </w:tc>
        <w:tc>
          <w:tcPr>
            <w:tcW w:w="8407" w:type="dxa"/>
          </w:tcPr>
          <w:p w14:paraId="4B1412E6" w14:textId="77777777" w:rsidR="00035925" w:rsidRPr="00881D3B" w:rsidRDefault="005F310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concisely and accurately summarize a student’s progress through any given qualification</w:t>
            </w:r>
            <w:r w:rsidR="004E48BD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035925" w:rsidRPr="00881D3B" w14:paraId="3ACAD43E" w14:textId="77777777" w:rsidTr="00035925">
        <w:tc>
          <w:tcPr>
            <w:tcW w:w="1555" w:type="dxa"/>
          </w:tcPr>
          <w:p w14:paraId="320592E2" w14:textId="77777777" w:rsidR="00035925" w:rsidRPr="00881D3B" w:rsidRDefault="00035925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Objective 1.3</w:t>
            </w:r>
          </w:p>
        </w:tc>
        <w:tc>
          <w:tcPr>
            <w:tcW w:w="8407" w:type="dxa"/>
          </w:tcPr>
          <w:p w14:paraId="1AE0BD4C" w14:textId="77777777" w:rsidR="00035925" w:rsidRPr="00881D3B" w:rsidRDefault="005F310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To </w:t>
            </w:r>
            <w:r w:rsidR="004E48BD">
              <w:rPr>
                <w:rFonts w:asciiTheme="minorHAnsi" w:hAnsiTheme="minorHAnsi"/>
                <w:lang w:val="en-US"/>
              </w:rPr>
              <w:t>help facilitate the process of enrolling a student.</w:t>
            </w:r>
          </w:p>
        </w:tc>
      </w:tr>
    </w:tbl>
    <w:p w14:paraId="123D1AE1" w14:textId="77777777" w:rsidR="00035925" w:rsidRPr="00881D3B" w:rsidRDefault="00035925" w:rsidP="00035925">
      <w:pPr>
        <w:rPr>
          <w:rFonts w:asciiTheme="minorHAnsi" w:hAnsiTheme="minorHAnsi"/>
          <w:lang w:val="en-US"/>
        </w:rPr>
      </w:pPr>
    </w:p>
    <w:p w14:paraId="7DDA4CA4" w14:textId="42BA94EA" w:rsidR="002B41E7" w:rsidRPr="00881D3B" w:rsidRDefault="002B41E7" w:rsidP="002B41E7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>Goal #</w:t>
      </w:r>
      <w:r>
        <w:rPr>
          <w:rFonts w:asciiTheme="minorHAnsi" w:hAnsiTheme="minorHAnsi"/>
          <w:b/>
          <w:lang w:val="en-US"/>
        </w:rPr>
        <w:t>2</w:t>
      </w:r>
      <w:r w:rsidRPr="00881D3B">
        <w:rPr>
          <w:rFonts w:asciiTheme="minorHAnsi" w:hAnsiTheme="minorHAnsi"/>
          <w:b/>
          <w:lang w:val="en-US"/>
        </w:rPr>
        <w:t xml:space="preserve">: </w:t>
      </w:r>
      <w:r>
        <w:rPr>
          <w:rFonts w:asciiTheme="minorHAnsi" w:hAnsiTheme="minorHAnsi"/>
          <w:b/>
          <w:lang w:val="en-US"/>
        </w:rPr>
        <w:t xml:space="preserve">Allow the </w:t>
      </w:r>
      <w:r w:rsidR="00910B27">
        <w:rPr>
          <w:rFonts w:asciiTheme="minorHAnsi" w:hAnsiTheme="minorHAnsi"/>
          <w:b/>
          <w:lang w:val="en-US"/>
        </w:rPr>
        <w:t>lecturers</w:t>
      </w:r>
      <w:r>
        <w:rPr>
          <w:rFonts w:asciiTheme="minorHAnsi" w:hAnsiTheme="minorHAnsi"/>
          <w:b/>
          <w:lang w:val="en-US"/>
        </w:rPr>
        <w:t xml:space="preserve"> from TAFESA to efficiently keep track of </w:t>
      </w:r>
      <w:r w:rsidR="00910B27">
        <w:rPr>
          <w:rFonts w:asciiTheme="minorHAnsi" w:hAnsiTheme="minorHAnsi"/>
          <w:b/>
          <w:lang w:val="en-US"/>
        </w:rPr>
        <w:t>their students’</w:t>
      </w:r>
      <w:r>
        <w:rPr>
          <w:rFonts w:asciiTheme="minorHAnsi" w:hAnsiTheme="minorHAnsi"/>
          <w:b/>
          <w:lang w:val="en-US"/>
        </w:rPr>
        <w:t xml:space="preserve"> progress through a qualification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2B41E7" w:rsidRPr="00881D3B" w14:paraId="199C1B18" w14:textId="77777777" w:rsidTr="00551857">
        <w:tc>
          <w:tcPr>
            <w:tcW w:w="1555" w:type="dxa"/>
          </w:tcPr>
          <w:p w14:paraId="3ABB33AD" w14:textId="57AD355C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DC5041">
              <w:rPr>
                <w:rFonts w:asciiTheme="minorHAnsi" w:hAnsiTheme="minorHAnsi"/>
                <w:lang w:val="en-US"/>
              </w:rPr>
              <w:t>2</w:t>
            </w:r>
            <w:r w:rsidRPr="00881D3B">
              <w:rPr>
                <w:rFonts w:asciiTheme="minorHAnsi" w:hAnsiTheme="minorHAnsi"/>
                <w:lang w:val="en-US"/>
              </w:rPr>
              <w:t>.1</w:t>
            </w:r>
          </w:p>
        </w:tc>
        <w:tc>
          <w:tcPr>
            <w:tcW w:w="8407" w:type="dxa"/>
          </w:tcPr>
          <w:p w14:paraId="3ABA56AE" w14:textId="621239B1" w:rsidR="002B41E7" w:rsidRPr="00881D3B" w:rsidRDefault="003707A6" w:rsidP="0055185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facilitate checking a student’s eligibility for a parchment</w:t>
            </w:r>
          </w:p>
        </w:tc>
      </w:tr>
      <w:tr w:rsidR="002B41E7" w:rsidRPr="00881D3B" w14:paraId="31147FAB" w14:textId="77777777" w:rsidTr="00551857">
        <w:tc>
          <w:tcPr>
            <w:tcW w:w="1555" w:type="dxa"/>
          </w:tcPr>
          <w:p w14:paraId="14C81EF2" w14:textId="2E42FFE7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r w:rsidR="00DC5041">
              <w:rPr>
                <w:rFonts w:asciiTheme="minorHAnsi" w:hAnsiTheme="minorHAnsi"/>
                <w:lang w:val="en-US"/>
              </w:rPr>
              <w:t>2</w:t>
            </w:r>
            <w:r w:rsidRPr="00881D3B">
              <w:rPr>
                <w:rFonts w:asciiTheme="minorHAnsi" w:hAnsiTheme="minorHAnsi"/>
                <w:lang w:val="en-US"/>
              </w:rPr>
              <w:t>.2</w:t>
            </w:r>
          </w:p>
        </w:tc>
        <w:tc>
          <w:tcPr>
            <w:tcW w:w="8407" w:type="dxa"/>
          </w:tcPr>
          <w:p w14:paraId="5C57D85E" w14:textId="77777777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concisely and accurately summarize a student’s progress through any given qualification.</w:t>
            </w:r>
          </w:p>
        </w:tc>
      </w:tr>
      <w:tr w:rsidR="002B41E7" w:rsidRPr="00881D3B" w14:paraId="608AEBB0" w14:textId="77777777" w:rsidTr="00551857">
        <w:tc>
          <w:tcPr>
            <w:tcW w:w="1555" w:type="dxa"/>
          </w:tcPr>
          <w:p w14:paraId="7A727DB6" w14:textId="3003BF90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ins w:id="17" w:author="Ngo NGUYEN (001086592)" w:date="2019-03-15T10:17:00Z">
              <w:r w:rsidR="008778A5">
                <w:rPr>
                  <w:rFonts w:asciiTheme="minorHAnsi" w:hAnsiTheme="minorHAnsi"/>
                  <w:lang w:val="en-US"/>
                </w:rPr>
                <w:t>2</w:t>
              </w:r>
            </w:ins>
            <w:del w:id="18" w:author="Ngo NGUYEN (001086592)" w:date="2019-03-15T10:17:00Z">
              <w:r w:rsidR="00DC5041" w:rsidDel="008778A5">
                <w:rPr>
                  <w:rFonts w:asciiTheme="minorHAnsi" w:hAnsiTheme="minorHAnsi"/>
                  <w:lang w:val="en-US"/>
                </w:rPr>
                <w:delText>3</w:delText>
              </w:r>
            </w:del>
            <w:r w:rsidRPr="00881D3B">
              <w:rPr>
                <w:rFonts w:asciiTheme="minorHAnsi" w:hAnsiTheme="minorHAnsi"/>
                <w:lang w:val="en-US"/>
              </w:rPr>
              <w:t>.3</w:t>
            </w:r>
          </w:p>
        </w:tc>
        <w:tc>
          <w:tcPr>
            <w:tcW w:w="8407" w:type="dxa"/>
          </w:tcPr>
          <w:p w14:paraId="154DB0F9" w14:textId="77777777" w:rsidR="002B41E7" w:rsidRPr="00881D3B" w:rsidRDefault="002B41E7" w:rsidP="0055185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help facilitate the process of enrolling a student.</w:t>
            </w:r>
          </w:p>
        </w:tc>
      </w:tr>
    </w:tbl>
    <w:p w14:paraId="72D55993" w14:textId="2E71AA5C" w:rsidR="002B41E7" w:rsidRDefault="002B41E7" w:rsidP="00410C5D">
      <w:pPr>
        <w:spacing w:after="120"/>
        <w:rPr>
          <w:ins w:id="19" w:author="Ngo NGUYEN (001086592)" w:date="2019-03-15T10:11:00Z"/>
          <w:rFonts w:asciiTheme="minorHAnsi" w:hAnsiTheme="minorHAnsi"/>
          <w:b/>
          <w:lang w:val="en-US"/>
        </w:rPr>
      </w:pPr>
    </w:p>
    <w:p w14:paraId="0003B154" w14:textId="2F2816E9" w:rsidR="00C17CBD" w:rsidRPr="00881D3B" w:rsidRDefault="00C17CBD" w:rsidP="00C17CBD">
      <w:pPr>
        <w:spacing w:after="120"/>
        <w:rPr>
          <w:ins w:id="20" w:author="Ngo NGUYEN (001086592)" w:date="2019-03-15T10:11:00Z"/>
          <w:rFonts w:asciiTheme="minorHAnsi" w:hAnsiTheme="minorHAnsi"/>
          <w:b/>
          <w:lang w:val="en-US"/>
        </w:rPr>
      </w:pPr>
      <w:ins w:id="21" w:author="Ngo NGUYEN (001086592)" w:date="2019-03-15T10:11:00Z">
        <w:r w:rsidRPr="00881D3B">
          <w:rPr>
            <w:rFonts w:asciiTheme="minorHAnsi" w:hAnsiTheme="minorHAnsi"/>
            <w:b/>
            <w:lang w:val="en-US"/>
          </w:rPr>
          <w:t>Goal #</w:t>
        </w:r>
      </w:ins>
      <w:ins w:id="22" w:author="Ngo NGUYEN (001086592)" w:date="2019-03-15T10:12:00Z">
        <w:r>
          <w:rPr>
            <w:rFonts w:asciiTheme="minorHAnsi" w:hAnsiTheme="minorHAnsi"/>
            <w:b/>
            <w:lang w:val="en-US"/>
          </w:rPr>
          <w:t>3</w:t>
        </w:r>
      </w:ins>
      <w:ins w:id="23" w:author="Ngo NGUYEN (001086592)" w:date="2019-03-15T10:11:00Z">
        <w:r w:rsidRPr="00881D3B">
          <w:rPr>
            <w:rFonts w:asciiTheme="minorHAnsi" w:hAnsiTheme="minorHAnsi"/>
            <w:b/>
            <w:lang w:val="en-US"/>
          </w:rPr>
          <w:t xml:space="preserve">: </w:t>
        </w:r>
        <w:r>
          <w:rPr>
            <w:rFonts w:asciiTheme="minorHAnsi" w:hAnsiTheme="minorHAnsi"/>
            <w:b/>
            <w:lang w:val="en-US"/>
          </w:rPr>
          <w:t xml:space="preserve">Allow the </w:t>
        </w:r>
      </w:ins>
      <w:ins w:id="24" w:author="Ngo NGUYEN (001086592)" w:date="2019-03-15T10:16:00Z">
        <w:r w:rsidR="008778A5">
          <w:rPr>
            <w:rFonts w:asciiTheme="minorHAnsi" w:hAnsiTheme="minorHAnsi"/>
            <w:b/>
            <w:lang w:val="en-US"/>
          </w:rPr>
          <w:t>administrators</w:t>
        </w:r>
      </w:ins>
      <w:ins w:id="25" w:author="Ngo NGUYEN (001086592)" w:date="2019-03-15T10:11:00Z">
        <w:r>
          <w:rPr>
            <w:rFonts w:asciiTheme="minorHAnsi" w:hAnsiTheme="minorHAnsi"/>
            <w:b/>
            <w:lang w:val="en-US"/>
          </w:rPr>
          <w:t xml:space="preserve"> </w:t>
        </w:r>
      </w:ins>
      <w:ins w:id="26" w:author="Ngo NGUYEN (001086592)" w:date="2019-03-15T10:16:00Z">
        <w:r w:rsidR="008778A5">
          <w:rPr>
            <w:rFonts w:asciiTheme="minorHAnsi" w:hAnsiTheme="minorHAnsi"/>
            <w:b/>
            <w:lang w:val="en-US"/>
          </w:rPr>
          <w:t xml:space="preserve">of </w:t>
        </w:r>
      </w:ins>
      <w:ins w:id="27" w:author="Ngo NGUYEN (001086592)" w:date="2019-03-15T10:11:00Z">
        <w:r>
          <w:rPr>
            <w:rFonts w:asciiTheme="minorHAnsi" w:hAnsiTheme="minorHAnsi"/>
            <w:b/>
            <w:lang w:val="en-US"/>
          </w:rPr>
          <w:t xml:space="preserve">TAFESA to efficiently </w:t>
        </w:r>
      </w:ins>
      <w:ins w:id="28" w:author="Ngo NGUYEN (001086592)" w:date="2019-03-15T10:16:00Z">
        <w:r w:rsidR="008778A5">
          <w:rPr>
            <w:rFonts w:asciiTheme="minorHAnsi" w:hAnsiTheme="minorHAnsi"/>
            <w:b/>
            <w:lang w:val="en-US"/>
          </w:rPr>
          <w:t>determine which students qualify for a</w:t>
        </w:r>
      </w:ins>
      <w:ins w:id="29" w:author="Ngo NGUYEN (001086592)" w:date="2019-03-15T10:17:00Z">
        <w:r w:rsidR="008778A5">
          <w:rPr>
            <w:rFonts w:asciiTheme="minorHAnsi" w:hAnsiTheme="minorHAnsi"/>
            <w:b/>
            <w:lang w:val="en-US"/>
          </w:rPr>
          <w:t xml:space="preserve"> parchment</w:t>
        </w:r>
      </w:ins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C17CBD" w:rsidRPr="00881D3B" w14:paraId="65DCFD4E" w14:textId="77777777" w:rsidTr="000E17E5">
        <w:trPr>
          <w:ins w:id="30" w:author="Ngo NGUYEN (001086592)" w:date="2019-03-15T10:11:00Z"/>
        </w:trPr>
        <w:tc>
          <w:tcPr>
            <w:tcW w:w="1555" w:type="dxa"/>
          </w:tcPr>
          <w:p w14:paraId="28B6871C" w14:textId="0927AA80" w:rsidR="00C17CBD" w:rsidRPr="00881D3B" w:rsidRDefault="00C17CBD" w:rsidP="000E17E5">
            <w:pPr>
              <w:rPr>
                <w:ins w:id="31" w:author="Ngo NGUYEN (001086592)" w:date="2019-03-15T10:11:00Z"/>
                <w:rFonts w:asciiTheme="minorHAnsi" w:hAnsiTheme="minorHAnsi"/>
                <w:lang w:val="en-US"/>
              </w:rPr>
            </w:pPr>
            <w:ins w:id="32" w:author="Ngo NGUYEN (001086592)" w:date="2019-03-15T10:11:00Z">
              <w:r w:rsidRPr="00881D3B">
                <w:rPr>
                  <w:rFonts w:asciiTheme="minorHAnsi" w:hAnsiTheme="minorHAnsi"/>
                  <w:lang w:val="en-US"/>
                </w:rPr>
                <w:t xml:space="preserve">Objective </w:t>
              </w:r>
            </w:ins>
            <w:ins w:id="33" w:author="Ngo NGUYEN (001086592)" w:date="2019-03-15T10:17:00Z">
              <w:r w:rsidR="008778A5">
                <w:rPr>
                  <w:rFonts w:asciiTheme="minorHAnsi" w:hAnsiTheme="minorHAnsi"/>
                  <w:lang w:val="en-US"/>
                </w:rPr>
                <w:t>3</w:t>
              </w:r>
            </w:ins>
            <w:ins w:id="34" w:author="Ngo NGUYEN (001086592)" w:date="2019-03-15T10:11:00Z">
              <w:r w:rsidRPr="00881D3B">
                <w:rPr>
                  <w:rFonts w:asciiTheme="minorHAnsi" w:hAnsiTheme="minorHAnsi"/>
                  <w:lang w:val="en-US"/>
                </w:rPr>
                <w:t>.1</w:t>
              </w:r>
            </w:ins>
          </w:p>
        </w:tc>
        <w:tc>
          <w:tcPr>
            <w:tcW w:w="8407" w:type="dxa"/>
          </w:tcPr>
          <w:p w14:paraId="7D69FB5C" w14:textId="77777777" w:rsidR="00C17CBD" w:rsidRPr="00881D3B" w:rsidRDefault="00C17CBD" w:rsidP="000E17E5">
            <w:pPr>
              <w:rPr>
                <w:ins w:id="35" w:author="Ngo NGUYEN (001086592)" w:date="2019-03-15T10:11:00Z"/>
                <w:rFonts w:asciiTheme="minorHAnsi" w:hAnsiTheme="minorHAnsi"/>
                <w:lang w:val="en-US"/>
              </w:rPr>
            </w:pPr>
            <w:ins w:id="36" w:author="Ngo NGUYEN (001086592)" w:date="2019-03-15T10:11:00Z">
              <w:r>
                <w:rPr>
                  <w:rFonts w:asciiTheme="minorHAnsi" w:hAnsiTheme="minorHAnsi"/>
                  <w:lang w:val="en-US"/>
                </w:rPr>
                <w:t>To facilitate checking a student’s eligibility for a parchment</w:t>
              </w:r>
            </w:ins>
          </w:p>
        </w:tc>
      </w:tr>
      <w:tr w:rsidR="00C17CBD" w:rsidRPr="00881D3B" w14:paraId="7293C4DE" w14:textId="77777777" w:rsidTr="000E17E5">
        <w:trPr>
          <w:ins w:id="37" w:author="Ngo NGUYEN (001086592)" w:date="2019-03-15T10:11:00Z"/>
        </w:trPr>
        <w:tc>
          <w:tcPr>
            <w:tcW w:w="1555" w:type="dxa"/>
          </w:tcPr>
          <w:p w14:paraId="75AE660F" w14:textId="1C317BDA" w:rsidR="00C17CBD" w:rsidRPr="00881D3B" w:rsidRDefault="00C17CBD" w:rsidP="000E17E5">
            <w:pPr>
              <w:rPr>
                <w:ins w:id="38" w:author="Ngo NGUYEN (001086592)" w:date="2019-03-15T10:11:00Z"/>
                <w:rFonts w:asciiTheme="minorHAnsi" w:hAnsiTheme="minorHAnsi"/>
                <w:lang w:val="en-US"/>
              </w:rPr>
            </w:pPr>
            <w:ins w:id="39" w:author="Ngo NGUYEN (001086592)" w:date="2019-03-15T10:11:00Z">
              <w:r w:rsidRPr="00881D3B">
                <w:rPr>
                  <w:rFonts w:asciiTheme="minorHAnsi" w:hAnsiTheme="minorHAnsi"/>
                  <w:lang w:val="en-US"/>
                </w:rPr>
                <w:t xml:space="preserve">Objective </w:t>
              </w:r>
              <w:r>
                <w:rPr>
                  <w:rFonts w:asciiTheme="minorHAnsi" w:hAnsiTheme="minorHAnsi"/>
                  <w:lang w:val="en-US"/>
                </w:rPr>
                <w:t>3</w:t>
              </w:r>
              <w:r w:rsidRPr="00881D3B">
                <w:rPr>
                  <w:rFonts w:asciiTheme="minorHAnsi" w:hAnsiTheme="minorHAnsi"/>
                  <w:lang w:val="en-US"/>
                </w:rPr>
                <w:t>.</w:t>
              </w:r>
            </w:ins>
            <w:ins w:id="40" w:author="Ngo NGUYEN (001086592)" w:date="2019-03-15T10:17:00Z">
              <w:r w:rsidR="008778A5">
                <w:rPr>
                  <w:rFonts w:asciiTheme="minorHAnsi" w:hAnsiTheme="minorHAnsi"/>
                  <w:lang w:val="en-US"/>
                </w:rPr>
                <w:t>2</w:t>
              </w:r>
            </w:ins>
          </w:p>
        </w:tc>
        <w:tc>
          <w:tcPr>
            <w:tcW w:w="8407" w:type="dxa"/>
          </w:tcPr>
          <w:p w14:paraId="3E8E4256" w14:textId="082453F7" w:rsidR="00C17CBD" w:rsidRPr="00881D3B" w:rsidRDefault="00C17CBD" w:rsidP="000E17E5">
            <w:pPr>
              <w:rPr>
                <w:ins w:id="41" w:author="Ngo NGUYEN (001086592)" w:date="2019-03-15T10:11:00Z"/>
                <w:rFonts w:asciiTheme="minorHAnsi" w:hAnsiTheme="minorHAnsi"/>
                <w:lang w:val="en-US"/>
              </w:rPr>
            </w:pPr>
            <w:ins w:id="42" w:author="Ngo NGUYEN (001086592)" w:date="2019-03-15T10:11:00Z">
              <w:r>
                <w:rPr>
                  <w:rFonts w:asciiTheme="minorHAnsi" w:hAnsiTheme="minorHAnsi"/>
                  <w:lang w:val="en-US"/>
                </w:rPr>
                <w:t>To help facilitate the process</w:t>
              </w:r>
            </w:ins>
            <w:ins w:id="43" w:author="Ngo NGUYEN (001086592)" w:date="2019-03-15T10:18:00Z">
              <w:r w:rsidR="008778A5">
                <w:rPr>
                  <w:rFonts w:asciiTheme="minorHAnsi" w:hAnsiTheme="minorHAnsi"/>
                  <w:lang w:val="en-US"/>
                </w:rPr>
                <w:t>ing of a parchment</w:t>
              </w:r>
            </w:ins>
            <w:ins w:id="44" w:author="Ngo NGUYEN (001086592)" w:date="2019-03-15T10:11:00Z">
              <w:r>
                <w:rPr>
                  <w:rFonts w:asciiTheme="minorHAnsi" w:hAnsiTheme="minorHAnsi"/>
                  <w:lang w:val="en-US"/>
                </w:rPr>
                <w:t>.</w:t>
              </w:r>
            </w:ins>
          </w:p>
        </w:tc>
      </w:tr>
    </w:tbl>
    <w:p w14:paraId="19E55B9B" w14:textId="77777777" w:rsidR="00C17CBD" w:rsidRDefault="00C17CBD" w:rsidP="00410C5D">
      <w:pPr>
        <w:spacing w:after="120"/>
        <w:rPr>
          <w:rFonts w:asciiTheme="minorHAnsi" w:hAnsiTheme="minorHAnsi"/>
          <w:b/>
          <w:lang w:val="en-US"/>
        </w:rPr>
      </w:pPr>
    </w:p>
    <w:p w14:paraId="4D3CE0BC" w14:textId="40012555" w:rsidR="00035925" w:rsidRPr="00881D3B" w:rsidRDefault="00035925" w:rsidP="00410C5D">
      <w:pPr>
        <w:spacing w:after="120"/>
        <w:rPr>
          <w:rFonts w:asciiTheme="minorHAnsi" w:hAnsiTheme="minorHAnsi"/>
          <w:b/>
          <w:lang w:val="en-US"/>
        </w:rPr>
      </w:pPr>
      <w:r w:rsidRPr="00881D3B">
        <w:rPr>
          <w:rFonts w:asciiTheme="minorHAnsi" w:hAnsiTheme="minorHAnsi"/>
          <w:b/>
          <w:lang w:val="en-US"/>
        </w:rPr>
        <w:t>Goal #</w:t>
      </w:r>
      <w:ins w:id="45" w:author="Ngo NGUYEN (001086592)" w:date="2019-03-15T10:12:00Z">
        <w:r w:rsidR="00C17CBD">
          <w:rPr>
            <w:rFonts w:asciiTheme="minorHAnsi" w:hAnsiTheme="minorHAnsi"/>
            <w:b/>
            <w:lang w:val="en-US"/>
          </w:rPr>
          <w:t>4</w:t>
        </w:r>
      </w:ins>
      <w:del w:id="46" w:author="Ngo NGUYEN (001086592)" w:date="2019-03-15T10:12:00Z">
        <w:r w:rsidR="002B41E7" w:rsidDel="00C17CBD">
          <w:rPr>
            <w:rFonts w:asciiTheme="minorHAnsi" w:hAnsiTheme="minorHAnsi"/>
            <w:b/>
            <w:lang w:val="en-US"/>
          </w:rPr>
          <w:delText>3</w:delText>
        </w:r>
      </w:del>
      <w:r w:rsidRPr="00881D3B">
        <w:rPr>
          <w:rFonts w:asciiTheme="minorHAnsi" w:hAnsiTheme="minorHAnsi"/>
          <w:b/>
          <w:lang w:val="en-US"/>
        </w:rPr>
        <w:t xml:space="preserve">: </w:t>
      </w:r>
      <w:r w:rsidR="004E48BD">
        <w:rPr>
          <w:rFonts w:asciiTheme="minorHAnsi" w:hAnsiTheme="minorHAnsi"/>
          <w:b/>
          <w:lang w:val="en-US"/>
        </w:rPr>
        <w:t>To produce a</w:t>
      </w:r>
      <w:r w:rsidR="00B7310D">
        <w:rPr>
          <w:rFonts w:asciiTheme="minorHAnsi" w:hAnsiTheme="minorHAnsi"/>
          <w:b/>
          <w:lang w:val="en-US"/>
        </w:rPr>
        <w:t xml:space="preserve"> viable product for </w:t>
      </w:r>
      <w:del w:id="47" w:author="Ngo NGUYEN (001086592)" w:date="2019-03-15T10:14:00Z">
        <w:r w:rsidR="00B7310D" w:rsidDel="008778A5">
          <w:rPr>
            <w:rFonts w:asciiTheme="minorHAnsi" w:hAnsiTheme="minorHAnsi"/>
            <w:b/>
            <w:lang w:val="en-US"/>
          </w:rPr>
          <w:delText>Dale</w:delText>
        </w:r>
        <w:r w:rsidR="00333FBE" w:rsidDel="008778A5">
          <w:rPr>
            <w:rFonts w:asciiTheme="minorHAnsi" w:hAnsiTheme="minorHAnsi"/>
            <w:b/>
            <w:lang w:val="en-US"/>
          </w:rPr>
          <w:delText xml:space="preserve"> Van Heer</w:delText>
        </w:r>
      </w:del>
      <w:ins w:id="48" w:author="Ngo NGUYEN (001086592)" w:date="2019-03-15T10:14:00Z">
        <w:r w:rsidR="008778A5">
          <w:rPr>
            <w:rFonts w:asciiTheme="minorHAnsi" w:hAnsiTheme="minorHAnsi"/>
            <w:b/>
            <w:lang w:val="en-US"/>
          </w:rPr>
          <w:t>the client</w:t>
        </w:r>
      </w:ins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07"/>
      </w:tblGrid>
      <w:tr w:rsidR="00035925" w:rsidRPr="00881D3B" w14:paraId="68883F34" w14:textId="77777777" w:rsidTr="00035925">
        <w:tc>
          <w:tcPr>
            <w:tcW w:w="1555" w:type="dxa"/>
          </w:tcPr>
          <w:p w14:paraId="33867293" w14:textId="3FEE96A3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del w:id="49" w:author="Ngo NGUYEN (001086592)" w:date="2019-03-15T10:13:00Z">
              <w:r w:rsidR="002B41E7" w:rsidDel="00C17CBD">
                <w:rPr>
                  <w:rFonts w:asciiTheme="minorHAnsi" w:hAnsiTheme="minorHAnsi"/>
                  <w:lang w:val="en-US"/>
                </w:rPr>
                <w:delText>3</w:delText>
              </w:r>
            </w:del>
            <w:ins w:id="50" w:author="Ngo NGUYEN (001086592)" w:date="2019-03-15T10:13:00Z">
              <w:r w:rsidR="00C17CBD">
                <w:rPr>
                  <w:rFonts w:asciiTheme="minorHAnsi" w:hAnsiTheme="minorHAnsi"/>
                  <w:lang w:val="en-US"/>
                </w:rPr>
                <w:t>4</w:t>
              </w:r>
            </w:ins>
            <w:r w:rsidRPr="00881D3B">
              <w:rPr>
                <w:rFonts w:asciiTheme="minorHAnsi" w:hAnsiTheme="minorHAnsi"/>
                <w:lang w:val="en-US"/>
              </w:rPr>
              <w:t>.1</w:t>
            </w:r>
          </w:p>
        </w:tc>
        <w:tc>
          <w:tcPr>
            <w:tcW w:w="8407" w:type="dxa"/>
          </w:tcPr>
          <w:p w14:paraId="47E648EB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provide a solution that can interact with TAFESA databases.</w:t>
            </w:r>
          </w:p>
        </w:tc>
      </w:tr>
      <w:tr w:rsidR="00035925" w:rsidRPr="00881D3B" w14:paraId="04E399E1" w14:textId="77777777" w:rsidTr="00035925">
        <w:tc>
          <w:tcPr>
            <w:tcW w:w="1555" w:type="dxa"/>
          </w:tcPr>
          <w:p w14:paraId="4DED93F1" w14:textId="3F15C474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ins w:id="51" w:author="Ngo NGUYEN (001086592)" w:date="2019-03-15T10:13:00Z">
              <w:r w:rsidR="00C17CBD">
                <w:rPr>
                  <w:rFonts w:asciiTheme="minorHAnsi" w:hAnsiTheme="minorHAnsi"/>
                  <w:lang w:val="en-US"/>
                </w:rPr>
                <w:t>4</w:t>
              </w:r>
            </w:ins>
            <w:del w:id="52" w:author="Ngo NGUYEN (001086592)" w:date="2019-03-15T10:13:00Z">
              <w:r w:rsidR="002B41E7" w:rsidDel="00C17CBD">
                <w:rPr>
                  <w:rFonts w:asciiTheme="minorHAnsi" w:hAnsiTheme="minorHAnsi"/>
                  <w:lang w:val="en-US"/>
                </w:rPr>
                <w:delText>3</w:delText>
              </w:r>
            </w:del>
            <w:r w:rsidRPr="00881D3B">
              <w:rPr>
                <w:rFonts w:asciiTheme="minorHAnsi" w:hAnsiTheme="minorHAnsi"/>
                <w:lang w:val="en-US"/>
              </w:rPr>
              <w:t>.2</w:t>
            </w:r>
          </w:p>
        </w:tc>
        <w:tc>
          <w:tcPr>
            <w:tcW w:w="8407" w:type="dxa"/>
          </w:tcPr>
          <w:p w14:paraId="2E516D87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deliver the product on budget and on time.</w:t>
            </w:r>
          </w:p>
        </w:tc>
      </w:tr>
      <w:tr w:rsidR="00035925" w:rsidRPr="00881D3B" w14:paraId="47268AE0" w14:textId="77777777" w:rsidTr="00035925">
        <w:tc>
          <w:tcPr>
            <w:tcW w:w="1555" w:type="dxa"/>
          </w:tcPr>
          <w:p w14:paraId="2A930B4E" w14:textId="411E7CCB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ins w:id="53" w:author="Ngo NGUYEN (001086592)" w:date="2019-03-15T10:13:00Z">
              <w:r w:rsidR="00C17CBD">
                <w:rPr>
                  <w:rFonts w:asciiTheme="minorHAnsi" w:hAnsiTheme="minorHAnsi"/>
                  <w:lang w:val="en-US"/>
                </w:rPr>
                <w:t>4</w:t>
              </w:r>
            </w:ins>
            <w:del w:id="54" w:author="Ngo NGUYEN (001086592)" w:date="2019-03-15T10:13:00Z">
              <w:r w:rsidR="002B41E7" w:rsidDel="00C17CBD">
                <w:rPr>
                  <w:rFonts w:asciiTheme="minorHAnsi" w:hAnsiTheme="minorHAnsi"/>
                  <w:lang w:val="en-US"/>
                </w:rPr>
                <w:delText>3</w:delText>
              </w:r>
            </w:del>
            <w:r w:rsidRPr="00881D3B">
              <w:rPr>
                <w:rFonts w:asciiTheme="minorHAnsi" w:hAnsiTheme="minorHAnsi"/>
                <w:lang w:val="en-US"/>
              </w:rPr>
              <w:t>.3</w:t>
            </w:r>
          </w:p>
        </w:tc>
        <w:tc>
          <w:tcPr>
            <w:tcW w:w="8407" w:type="dxa"/>
          </w:tcPr>
          <w:p w14:paraId="66257C83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maintain a satisfactory standard of communication.</w:t>
            </w:r>
          </w:p>
        </w:tc>
      </w:tr>
      <w:tr w:rsidR="00035925" w:rsidRPr="00881D3B" w14:paraId="331C3A14" w14:textId="77777777" w:rsidTr="00035925">
        <w:tc>
          <w:tcPr>
            <w:tcW w:w="1555" w:type="dxa"/>
          </w:tcPr>
          <w:p w14:paraId="2CAA92AF" w14:textId="49A64BBE" w:rsidR="00035925" w:rsidRPr="00881D3B" w:rsidRDefault="00035925" w:rsidP="006E79D3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Objective </w:t>
            </w:r>
            <w:ins w:id="55" w:author="Ngo NGUYEN (001086592)" w:date="2019-03-15T10:13:00Z">
              <w:r w:rsidR="00C17CBD">
                <w:rPr>
                  <w:rFonts w:asciiTheme="minorHAnsi" w:hAnsiTheme="minorHAnsi"/>
                  <w:lang w:val="en-US"/>
                </w:rPr>
                <w:t>4</w:t>
              </w:r>
            </w:ins>
            <w:del w:id="56" w:author="Ngo NGUYEN (001086592)" w:date="2019-03-15T10:13:00Z">
              <w:r w:rsidR="002B41E7" w:rsidDel="00C17CBD">
                <w:rPr>
                  <w:rFonts w:asciiTheme="minorHAnsi" w:hAnsiTheme="minorHAnsi"/>
                  <w:lang w:val="en-US"/>
                </w:rPr>
                <w:delText>3</w:delText>
              </w:r>
            </w:del>
            <w:r w:rsidRPr="00881D3B">
              <w:rPr>
                <w:rFonts w:asciiTheme="minorHAnsi" w:hAnsiTheme="minorHAnsi"/>
                <w:lang w:val="en-US"/>
              </w:rPr>
              <w:t>.4</w:t>
            </w:r>
          </w:p>
        </w:tc>
        <w:tc>
          <w:tcPr>
            <w:tcW w:w="8407" w:type="dxa"/>
          </w:tcPr>
          <w:p w14:paraId="26CA1F37" w14:textId="77777777" w:rsidR="00035925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be as transparent as possible during the development of the product.</w:t>
            </w:r>
          </w:p>
        </w:tc>
      </w:tr>
      <w:tr w:rsidR="00B7310D" w:rsidRPr="00881D3B" w14:paraId="0E802919" w14:textId="77777777" w:rsidTr="00035925">
        <w:tc>
          <w:tcPr>
            <w:tcW w:w="1555" w:type="dxa"/>
          </w:tcPr>
          <w:p w14:paraId="5CECD47A" w14:textId="0BB48341" w:rsidR="00B7310D" w:rsidRPr="00881D3B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Objective </w:t>
            </w:r>
            <w:ins w:id="57" w:author="Ngo NGUYEN (001086592)" w:date="2019-03-15T10:13:00Z">
              <w:r w:rsidR="00C17CBD">
                <w:rPr>
                  <w:rFonts w:asciiTheme="minorHAnsi" w:hAnsiTheme="minorHAnsi"/>
                  <w:lang w:val="en-US"/>
                </w:rPr>
                <w:t>4</w:t>
              </w:r>
            </w:ins>
            <w:del w:id="58" w:author="Ngo NGUYEN (001086592)" w:date="2019-03-15T10:13:00Z">
              <w:r w:rsidR="002B41E7" w:rsidDel="00C17CBD">
                <w:rPr>
                  <w:rFonts w:asciiTheme="minorHAnsi" w:hAnsiTheme="minorHAnsi"/>
                  <w:lang w:val="en-US"/>
                </w:rPr>
                <w:delText>3</w:delText>
              </w:r>
            </w:del>
            <w:r>
              <w:rPr>
                <w:rFonts w:asciiTheme="minorHAnsi" w:hAnsiTheme="minorHAnsi"/>
                <w:lang w:val="en-US"/>
              </w:rPr>
              <w:t>.5</w:t>
            </w:r>
          </w:p>
        </w:tc>
        <w:tc>
          <w:tcPr>
            <w:tcW w:w="8407" w:type="dxa"/>
          </w:tcPr>
          <w:p w14:paraId="04A0238A" w14:textId="77777777" w:rsidR="00B7310D" w:rsidRDefault="00B7310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 make an expansible product</w:t>
            </w:r>
            <w:r w:rsidR="00F17BC7">
              <w:rPr>
                <w:rFonts w:asciiTheme="minorHAnsi" w:hAnsiTheme="minorHAnsi"/>
                <w:lang w:val="en-US"/>
              </w:rPr>
              <w:t xml:space="preserve"> that can be modularized.</w:t>
            </w:r>
          </w:p>
        </w:tc>
      </w:tr>
    </w:tbl>
    <w:p w14:paraId="65B54DE4" w14:textId="77777777" w:rsidR="00035925" w:rsidRPr="00881D3B" w:rsidRDefault="00035925" w:rsidP="00035925">
      <w:pPr>
        <w:rPr>
          <w:rFonts w:asciiTheme="minorHAnsi" w:hAnsiTheme="minorHAnsi"/>
          <w:lang w:val="en-US"/>
        </w:rPr>
      </w:pPr>
    </w:p>
    <w:p w14:paraId="777A0B4D" w14:textId="77777777" w:rsidR="00035925" w:rsidRPr="00881D3B" w:rsidRDefault="00035925">
      <w:pPr>
        <w:rPr>
          <w:rFonts w:asciiTheme="minorHAnsi" w:hAnsiTheme="minorHAnsi"/>
          <w:lang w:val="en-US"/>
        </w:rPr>
      </w:pPr>
    </w:p>
    <w:p w14:paraId="20108342" w14:textId="0AA78A71" w:rsidR="00F17BC7" w:rsidRDefault="00E32B61" w:rsidP="006A7DA3">
      <w:pPr>
        <w:pStyle w:val="Heading4"/>
        <w:rPr>
          <w:ins w:id="59" w:author="Lemonz" w:date="2019-03-17T22:29:00Z"/>
          <w:lang w:val="en-US"/>
        </w:rPr>
      </w:pPr>
      <w:r w:rsidRPr="00881D3B">
        <w:rPr>
          <w:lang w:val="en-US"/>
        </w:rPr>
        <w:lastRenderedPageBreak/>
        <w:t xml:space="preserve">Project </w:t>
      </w:r>
      <w:r w:rsidR="00035925" w:rsidRPr="00881D3B">
        <w:rPr>
          <w:lang w:val="en-US"/>
        </w:rPr>
        <w:t>Business Case</w:t>
      </w:r>
    </w:p>
    <w:p w14:paraId="5876BA8F" w14:textId="77777777" w:rsidR="00520BF3" w:rsidRPr="00520BF3" w:rsidRDefault="00520BF3" w:rsidP="00520BF3">
      <w:pPr>
        <w:rPr>
          <w:lang w:val="en-US"/>
          <w:rPrChange w:id="60" w:author="Lemonz" w:date="2019-03-17T22:29:00Z">
            <w:rPr>
              <w:lang w:val="en-US"/>
            </w:rPr>
          </w:rPrChange>
        </w:rPr>
        <w:pPrChange w:id="61" w:author="Lemonz" w:date="2019-03-17T22:29:00Z">
          <w:pPr>
            <w:pStyle w:val="Heading4"/>
          </w:pPr>
        </w:pPrChange>
      </w:pPr>
    </w:p>
    <w:p w14:paraId="34883F3D" w14:textId="21E129AA" w:rsidR="00F17BC7" w:rsidRDefault="008778A5">
      <w:pPr>
        <w:rPr>
          <w:rFonts w:asciiTheme="minorHAnsi" w:hAnsiTheme="minorHAnsi"/>
          <w:lang w:val="en-US"/>
        </w:rPr>
      </w:pPr>
      <w:ins w:id="62" w:author="Ngo NGUYEN (001086592)" w:date="2019-03-15T10:19:00Z">
        <w:r>
          <w:rPr>
            <w:rFonts w:asciiTheme="minorHAnsi" w:hAnsiTheme="minorHAnsi"/>
            <w:lang w:val="en-US"/>
          </w:rPr>
          <w:t>In</w:t>
        </w:r>
      </w:ins>
      <w:del w:id="63" w:author="Ngo NGUYEN (001086592)" w:date="2019-03-15T10:19:00Z">
        <w:r w:rsidR="00120EAE" w:rsidDel="008778A5">
          <w:rPr>
            <w:rFonts w:asciiTheme="minorHAnsi" w:hAnsiTheme="minorHAnsi"/>
            <w:lang w:val="en-US"/>
          </w:rPr>
          <w:delText>At</w:delText>
        </w:r>
      </w:del>
      <w:r w:rsidR="00120EAE">
        <w:rPr>
          <w:rFonts w:asciiTheme="minorHAnsi" w:hAnsiTheme="minorHAnsi"/>
          <w:lang w:val="en-US"/>
        </w:rPr>
        <w:t xml:space="preserve"> this current state, the method used by </w:t>
      </w:r>
      <w:ins w:id="64" w:author="Ngo NGUYEN (001086592)" w:date="2019-03-15T10:19:00Z">
        <w:r>
          <w:rPr>
            <w:rFonts w:asciiTheme="minorHAnsi" w:hAnsiTheme="minorHAnsi"/>
            <w:lang w:val="en-US"/>
          </w:rPr>
          <w:t>TAFESA’s</w:t>
        </w:r>
      </w:ins>
      <w:del w:id="65" w:author="Ngo NGUYEN (001086592)" w:date="2019-03-15T10:19:00Z">
        <w:r w:rsidR="00120EAE" w:rsidDel="008778A5">
          <w:rPr>
            <w:rFonts w:asciiTheme="minorHAnsi" w:hAnsiTheme="minorHAnsi"/>
            <w:lang w:val="en-US"/>
          </w:rPr>
          <w:delText>the</w:delText>
        </w:r>
      </w:del>
      <w:r w:rsidR="00120EAE">
        <w:rPr>
          <w:rFonts w:asciiTheme="minorHAnsi" w:hAnsiTheme="minorHAnsi"/>
          <w:lang w:val="en-US"/>
        </w:rPr>
        <w:t xml:space="preserve"> system to outline a student’s progress </w:t>
      </w:r>
      <w:del w:id="66" w:author="Ngo NGUYEN (001086592)" w:date="2019-03-15T10:20:00Z">
        <w:r w:rsidR="00120EAE" w:rsidDel="008778A5">
          <w:rPr>
            <w:rFonts w:asciiTheme="minorHAnsi" w:hAnsiTheme="minorHAnsi"/>
            <w:lang w:val="en-US"/>
          </w:rPr>
          <w:delText>is insufficient to</w:delText>
        </w:r>
      </w:del>
      <w:ins w:id="67" w:author="Ngo NGUYEN (001086592)" w:date="2019-03-15T10:20:00Z">
        <w:r>
          <w:rPr>
            <w:rFonts w:asciiTheme="minorHAnsi" w:hAnsiTheme="minorHAnsi"/>
            <w:lang w:val="en-US"/>
          </w:rPr>
          <w:t>does not</w:t>
        </w:r>
      </w:ins>
      <w:r w:rsidR="00120EAE">
        <w:rPr>
          <w:rFonts w:asciiTheme="minorHAnsi" w:hAnsiTheme="minorHAnsi"/>
          <w:lang w:val="en-US"/>
        </w:rPr>
        <w:t xml:space="preserve"> provide enrolment details in an intuitive manner.</w:t>
      </w:r>
      <w:r w:rsidR="00151F58">
        <w:rPr>
          <w:rFonts w:asciiTheme="minorHAnsi" w:hAnsiTheme="minorHAnsi"/>
          <w:lang w:val="en-US"/>
        </w:rPr>
        <w:t xml:space="preserve"> Student enrolment at TAFE is managed in most part by the lecturer who </w:t>
      </w:r>
      <w:del w:id="68" w:author="Ngo NGUYEN (001086592)" w:date="2019-03-15T10:20:00Z">
        <w:r w:rsidR="00151F58" w:rsidDel="008778A5">
          <w:rPr>
            <w:rFonts w:asciiTheme="minorHAnsi" w:hAnsiTheme="minorHAnsi"/>
            <w:lang w:val="en-US"/>
          </w:rPr>
          <w:delText>has to</w:delText>
        </w:r>
      </w:del>
      <w:ins w:id="69" w:author="Ngo NGUYEN (001086592)" w:date="2019-03-15T10:20:00Z">
        <w:r>
          <w:rPr>
            <w:rFonts w:asciiTheme="minorHAnsi" w:hAnsiTheme="minorHAnsi"/>
            <w:lang w:val="en-US"/>
          </w:rPr>
          <w:t>must</w:t>
        </w:r>
      </w:ins>
      <w:r w:rsidR="00151F58">
        <w:rPr>
          <w:rFonts w:asciiTheme="minorHAnsi" w:hAnsiTheme="minorHAnsi"/>
          <w:lang w:val="en-US"/>
        </w:rPr>
        <w:t xml:space="preserve"> be trained to use proprietary tools for satisfactorily enrolling a given student into their given training plan. This method is </w:t>
      </w:r>
      <w:del w:id="70" w:author="Ngo NGUYEN (001086592)" w:date="2019-03-15T10:27:00Z">
        <w:r w:rsidR="005048FC" w:rsidDel="0052321E">
          <w:rPr>
            <w:rFonts w:asciiTheme="minorHAnsi" w:hAnsiTheme="minorHAnsi"/>
            <w:lang w:val="en-US"/>
          </w:rPr>
          <w:delText xml:space="preserve">too </w:delText>
        </w:r>
      </w:del>
      <w:del w:id="71" w:author="Ngo NGUYEN (001086592)" w:date="2019-03-15T10:26:00Z">
        <w:r w:rsidR="005048FC" w:rsidDel="0052321E">
          <w:rPr>
            <w:rFonts w:asciiTheme="minorHAnsi" w:hAnsiTheme="minorHAnsi"/>
            <w:lang w:val="en-US"/>
          </w:rPr>
          <w:delText xml:space="preserve">inefficient </w:delText>
        </w:r>
      </w:del>
      <w:ins w:id="72" w:author="Ngo NGUYEN (001086592)" w:date="2019-03-15T10:26:00Z">
        <w:r w:rsidR="0052321E">
          <w:rPr>
            <w:rFonts w:asciiTheme="minorHAnsi" w:hAnsiTheme="minorHAnsi"/>
            <w:lang w:val="en-US"/>
          </w:rPr>
          <w:t xml:space="preserve">resource intensive </w:t>
        </w:r>
      </w:ins>
      <w:r w:rsidR="005048FC">
        <w:rPr>
          <w:rFonts w:asciiTheme="minorHAnsi" w:hAnsiTheme="minorHAnsi"/>
          <w:lang w:val="en-US"/>
        </w:rPr>
        <w:t xml:space="preserve">and </w:t>
      </w:r>
      <w:del w:id="73" w:author="Ngo NGUYEN (001086592)" w:date="2019-03-15T10:26:00Z">
        <w:r w:rsidR="005048FC" w:rsidDel="0052321E">
          <w:rPr>
            <w:rFonts w:asciiTheme="minorHAnsi" w:hAnsiTheme="minorHAnsi"/>
            <w:lang w:val="en-US"/>
          </w:rPr>
          <w:delText>too cryptic</w:delText>
        </w:r>
      </w:del>
      <w:ins w:id="74" w:author="Ngo NGUYEN (001086592)" w:date="2019-03-15T10:26:00Z">
        <w:r w:rsidR="0052321E">
          <w:rPr>
            <w:rFonts w:asciiTheme="minorHAnsi" w:hAnsiTheme="minorHAnsi"/>
            <w:lang w:val="en-US"/>
          </w:rPr>
          <w:t>results in a lot of confusion</w:t>
        </w:r>
      </w:ins>
      <w:r w:rsidR="005048FC">
        <w:rPr>
          <w:rFonts w:asciiTheme="minorHAnsi" w:hAnsiTheme="minorHAnsi"/>
          <w:lang w:val="en-US"/>
        </w:rPr>
        <w:t xml:space="preserve"> for students trying to enroll into TAFE which will deter </w:t>
      </w:r>
      <w:r w:rsidR="006A7DA3">
        <w:rPr>
          <w:rFonts w:asciiTheme="minorHAnsi" w:hAnsiTheme="minorHAnsi"/>
          <w:lang w:val="en-US"/>
        </w:rPr>
        <w:t>potential students from the enrolment process.</w:t>
      </w:r>
      <w:del w:id="75" w:author="Ngo NGUYEN (001086592)" w:date="2019-03-15T10:28:00Z">
        <w:r w:rsidR="005048FC" w:rsidDel="0052321E">
          <w:rPr>
            <w:rFonts w:asciiTheme="minorHAnsi" w:hAnsiTheme="minorHAnsi"/>
            <w:lang w:val="en-US"/>
          </w:rPr>
          <w:delText xml:space="preserve">  </w:delText>
        </w:r>
      </w:del>
    </w:p>
    <w:p w14:paraId="69EECCD7" w14:textId="77777777" w:rsidR="00151F58" w:rsidRDefault="00151F58">
      <w:pPr>
        <w:rPr>
          <w:rFonts w:asciiTheme="minorHAnsi" w:hAnsiTheme="minorHAnsi"/>
          <w:lang w:val="en-US"/>
        </w:rPr>
      </w:pPr>
    </w:p>
    <w:p w14:paraId="09355177" w14:textId="16C5565B" w:rsidR="00151F58" w:rsidDel="0052321E" w:rsidRDefault="00120EAE">
      <w:pPr>
        <w:rPr>
          <w:del w:id="76" w:author="Ngo NGUYEN (001086592)" w:date="2019-03-15T10:30:00Z"/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With</w:t>
      </w:r>
      <w:del w:id="77" w:author="Lemonz" w:date="2019-03-17T23:36:00Z">
        <w:r w:rsidDel="00CF3E61">
          <w:rPr>
            <w:rFonts w:asciiTheme="minorHAnsi" w:hAnsiTheme="minorHAnsi"/>
            <w:lang w:val="en-US"/>
          </w:rPr>
          <w:delText xml:space="preserve"> the</w:delText>
        </w:r>
      </w:del>
      <w:r>
        <w:rPr>
          <w:rFonts w:asciiTheme="minorHAnsi" w:hAnsiTheme="minorHAnsi"/>
          <w:lang w:val="en-US"/>
        </w:rPr>
        <w:t xml:space="preserve"> SRV</w:t>
      </w:r>
      <w:del w:id="78" w:author="Lemonz" w:date="2019-03-17T23:36:00Z">
        <w:r w:rsidDel="00CF3E61">
          <w:rPr>
            <w:rFonts w:asciiTheme="minorHAnsi" w:hAnsiTheme="minorHAnsi"/>
            <w:lang w:val="en-US"/>
          </w:rPr>
          <w:delText xml:space="preserve"> implementation</w:delText>
        </w:r>
      </w:del>
      <w:ins w:id="79" w:author="Lemonz" w:date="2019-03-17T23:36:00Z">
        <w:r w:rsidR="00CF3E61">
          <w:rPr>
            <w:rFonts w:asciiTheme="minorHAnsi" w:hAnsiTheme="minorHAnsi"/>
            <w:lang w:val="en-US"/>
          </w:rPr>
          <w:t>,</w:t>
        </w:r>
      </w:ins>
      <w:r>
        <w:rPr>
          <w:rFonts w:asciiTheme="minorHAnsi" w:hAnsiTheme="minorHAnsi"/>
          <w:lang w:val="en-US"/>
        </w:rPr>
        <w:t xml:space="preserve"> all the information required by students and lecturer</w:t>
      </w:r>
      <w:r w:rsidR="00151F58"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lang w:val="en-US"/>
        </w:rPr>
        <w:t xml:space="preserve"> </w:t>
      </w:r>
      <w:ins w:id="80" w:author="Ngo NGUYEN (001086592)" w:date="2019-03-15T10:31:00Z">
        <w:r w:rsidR="0052321E">
          <w:rPr>
            <w:rFonts w:asciiTheme="minorHAnsi" w:hAnsiTheme="minorHAnsi"/>
            <w:lang w:val="en-US"/>
          </w:rPr>
          <w:t>to enroll</w:t>
        </w:r>
      </w:ins>
      <w:ins w:id="81" w:author="Lemonz" w:date="2019-03-17T23:36:00Z">
        <w:r w:rsidR="00CF3E61">
          <w:rPr>
            <w:rFonts w:asciiTheme="minorHAnsi" w:hAnsiTheme="minorHAnsi"/>
            <w:lang w:val="en-US"/>
          </w:rPr>
          <w:t xml:space="preserve"> a student into any given training package</w:t>
        </w:r>
      </w:ins>
      <w:ins w:id="82" w:author="Ngo NGUYEN (001086592)" w:date="2019-03-15T10:31:00Z">
        <w:r w:rsidR="0052321E">
          <w:rPr>
            <w:rFonts w:asciiTheme="minorHAnsi" w:hAnsiTheme="minorHAnsi"/>
            <w:lang w:val="en-US"/>
          </w:rPr>
          <w:t xml:space="preserve"> </w:t>
        </w:r>
      </w:ins>
      <w:r>
        <w:rPr>
          <w:rFonts w:asciiTheme="minorHAnsi" w:hAnsiTheme="minorHAnsi"/>
          <w:lang w:val="en-US"/>
        </w:rPr>
        <w:t xml:space="preserve">will </w:t>
      </w:r>
      <w:del w:id="83" w:author="Ngo NGUYEN (001086592)" w:date="2019-03-15T10:31:00Z">
        <w:r w:rsidDel="0052321E">
          <w:rPr>
            <w:rFonts w:asciiTheme="minorHAnsi" w:hAnsiTheme="minorHAnsi"/>
            <w:lang w:val="en-US"/>
          </w:rPr>
          <w:delText>become</w:delText>
        </w:r>
        <w:r w:rsidR="00151F58" w:rsidDel="0052321E">
          <w:rPr>
            <w:rFonts w:asciiTheme="minorHAnsi" w:hAnsiTheme="minorHAnsi"/>
            <w:lang w:val="en-US"/>
          </w:rPr>
          <w:delText xml:space="preserve"> easily available from </w:delText>
        </w:r>
      </w:del>
      <w:ins w:id="84" w:author="Ngo NGUYEN (001086592)" w:date="2019-03-15T10:31:00Z">
        <w:r w:rsidR="0052321E">
          <w:rPr>
            <w:rFonts w:asciiTheme="minorHAnsi" w:hAnsiTheme="minorHAnsi"/>
            <w:lang w:val="en-US"/>
          </w:rPr>
          <w:t xml:space="preserve">be consolidated into </w:t>
        </w:r>
      </w:ins>
      <w:r w:rsidR="00151F58">
        <w:rPr>
          <w:rFonts w:asciiTheme="minorHAnsi" w:hAnsiTheme="minorHAnsi"/>
          <w:lang w:val="en-US"/>
        </w:rPr>
        <w:t xml:space="preserve">a single source, </w:t>
      </w:r>
      <w:del w:id="85" w:author="Ngo NGUYEN (001086592)" w:date="2019-03-15T10:30:00Z">
        <w:r w:rsidR="00151F58" w:rsidDel="0052321E">
          <w:rPr>
            <w:rFonts w:asciiTheme="minorHAnsi" w:hAnsiTheme="minorHAnsi"/>
            <w:lang w:val="en-US"/>
          </w:rPr>
          <w:delText xml:space="preserve">thus </w:delText>
        </w:r>
      </w:del>
      <w:ins w:id="86" w:author="Ngo NGUYEN (001086592)" w:date="2019-03-15T10:30:00Z">
        <w:r w:rsidR="0052321E">
          <w:rPr>
            <w:rFonts w:asciiTheme="minorHAnsi" w:hAnsiTheme="minorHAnsi"/>
            <w:lang w:val="en-US"/>
          </w:rPr>
          <w:t xml:space="preserve">therefore </w:t>
        </w:r>
      </w:ins>
      <w:r w:rsidR="00151F58">
        <w:rPr>
          <w:rFonts w:asciiTheme="minorHAnsi" w:hAnsiTheme="minorHAnsi"/>
          <w:lang w:val="en-US"/>
        </w:rPr>
        <w:t xml:space="preserve">saving </w:t>
      </w:r>
      <w:ins w:id="87" w:author="Ngo NGUYEN (001086592)" w:date="2019-03-15T10:33:00Z">
        <w:r w:rsidR="0052321E">
          <w:rPr>
            <w:rFonts w:asciiTheme="minorHAnsi" w:hAnsiTheme="minorHAnsi"/>
            <w:lang w:val="en-US"/>
          </w:rPr>
          <w:t xml:space="preserve">the </w:t>
        </w:r>
      </w:ins>
      <w:del w:id="88" w:author="Ngo NGUYEN (001086592)" w:date="2019-03-15T10:30:00Z">
        <w:r w:rsidR="00151F58" w:rsidDel="0052321E">
          <w:rPr>
            <w:rFonts w:asciiTheme="minorHAnsi" w:hAnsiTheme="minorHAnsi"/>
            <w:lang w:val="en-US"/>
          </w:rPr>
          <w:delText xml:space="preserve">time </w:delText>
        </w:r>
      </w:del>
      <w:ins w:id="89" w:author="Ngo NGUYEN (001086592)" w:date="2019-03-15T10:31:00Z">
        <w:r w:rsidR="0052321E">
          <w:rPr>
            <w:rFonts w:asciiTheme="minorHAnsi" w:hAnsiTheme="minorHAnsi"/>
            <w:lang w:val="en-US"/>
          </w:rPr>
          <w:t>time and effor</w:t>
        </w:r>
      </w:ins>
      <w:ins w:id="90" w:author="Ngo NGUYEN (001086592)" w:date="2019-03-15T10:32:00Z">
        <w:r w:rsidR="0052321E">
          <w:rPr>
            <w:rFonts w:asciiTheme="minorHAnsi" w:hAnsiTheme="minorHAnsi"/>
            <w:lang w:val="en-US"/>
          </w:rPr>
          <w:t>t</w:t>
        </w:r>
      </w:ins>
      <w:ins w:id="91" w:author="Ngo NGUYEN (001086592)" w:date="2019-03-15T10:33:00Z">
        <w:r w:rsidR="0052321E">
          <w:rPr>
            <w:rFonts w:asciiTheme="minorHAnsi" w:hAnsiTheme="minorHAnsi"/>
            <w:lang w:val="en-US"/>
          </w:rPr>
          <w:t xml:space="preserve"> of all parties involved</w:t>
        </w:r>
      </w:ins>
      <w:ins w:id="92" w:author="Ngo NGUYEN (001086592)" w:date="2019-03-15T10:32:00Z">
        <w:r w:rsidR="0052321E">
          <w:rPr>
            <w:rFonts w:asciiTheme="minorHAnsi" w:hAnsiTheme="minorHAnsi"/>
            <w:lang w:val="en-US"/>
          </w:rPr>
          <w:t xml:space="preserve">. </w:t>
        </w:r>
      </w:ins>
      <w:del w:id="93" w:author="Ngo NGUYEN (001086592)" w:date="2019-03-15T10:31:00Z">
        <w:r w:rsidR="00151F58" w:rsidDel="0052321E">
          <w:rPr>
            <w:rFonts w:asciiTheme="minorHAnsi" w:hAnsiTheme="minorHAnsi"/>
            <w:lang w:val="en-US"/>
          </w:rPr>
          <w:delText xml:space="preserve">and </w:delText>
        </w:r>
      </w:del>
      <w:del w:id="94" w:author="Ngo NGUYEN (001086592)" w:date="2019-03-15T10:32:00Z">
        <w:r w:rsidR="00151F58" w:rsidDel="0052321E">
          <w:rPr>
            <w:rFonts w:asciiTheme="minorHAnsi" w:hAnsiTheme="minorHAnsi"/>
            <w:lang w:val="en-US"/>
          </w:rPr>
          <w:delText>s</w:delText>
        </w:r>
      </w:del>
      <w:ins w:id="95" w:author="Ngo NGUYEN (001086592)" w:date="2019-03-15T10:32:00Z">
        <w:r w:rsidR="0052321E">
          <w:rPr>
            <w:rFonts w:asciiTheme="minorHAnsi" w:hAnsiTheme="minorHAnsi"/>
            <w:lang w:val="en-US"/>
          </w:rPr>
          <w:t>The proposed solution also serves to s</w:t>
        </w:r>
      </w:ins>
      <w:r w:rsidR="00151F58">
        <w:rPr>
          <w:rFonts w:asciiTheme="minorHAnsi" w:hAnsiTheme="minorHAnsi"/>
          <w:lang w:val="en-US"/>
        </w:rPr>
        <w:t>implify</w:t>
      </w:r>
      <w:del w:id="96" w:author="Ngo NGUYEN (001086592)" w:date="2019-03-15T10:32:00Z">
        <w:r w:rsidR="00151F58" w:rsidDel="0052321E">
          <w:rPr>
            <w:rFonts w:asciiTheme="minorHAnsi" w:hAnsiTheme="minorHAnsi"/>
            <w:lang w:val="en-US"/>
          </w:rPr>
          <w:delText>ing</w:delText>
        </w:r>
      </w:del>
      <w:r w:rsidR="00151F58">
        <w:rPr>
          <w:rFonts w:asciiTheme="minorHAnsi" w:hAnsiTheme="minorHAnsi"/>
          <w:lang w:val="en-US"/>
        </w:rPr>
        <w:t xml:space="preserve"> the process for keeping track of a student’s progress through his</w:t>
      </w:r>
      <w:ins w:id="97" w:author="Lemonz" w:date="2019-03-17T23:36:00Z">
        <w:r w:rsidR="00CF3E61">
          <w:rPr>
            <w:rFonts w:asciiTheme="minorHAnsi" w:hAnsiTheme="minorHAnsi"/>
            <w:lang w:val="en-US"/>
          </w:rPr>
          <w:t xml:space="preserve"> or </w:t>
        </w:r>
      </w:ins>
      <w:del w:id="98" w:author="Lemonz" w:date="2019-03-17T23:36:00Z">
        <w:r w:rsidR="00151F58" w:rsidDel="00CF3E61">
          <w:rPr>
            <w:rFonts w:asciiTheme="minorHAnsi" w:hAnsiTheme="minorHAnsi"/>
            <w:lang w:val="en-US"/>
          </w:rPr>
          <w:delText>/</w:delText>
        </w:r>
      </w:del>
      <w:r w:rsidR="00151F58">
        <w:rPr>
          <w:rFonts w:asciiTheme="minorHAnsi" w:hAnsiTheme="minorHAnsi"/>
          <w:lang w:val="en-US"/>
        </w:rPr>
        <w:t>her qualification</w:t>
      </w:r>
      <w:ins w:id="99" w:author="Ngo NGUYEN (001086592)" w:date="2019-03-15T10:34:00Z">
        <w:r w:rsidR="0052321E">
          <w:rPr>
            <w:rFonts w:asciiTheme="minorHAnsi" w:hAnsiTheme="minorHAnsi"/>
            <w:lang w:val="en-US"/>
          </w:rPr>
          <w:t xml:space="preserve"> by providing an easily accessible summary of</w:t>
        </w:r>
        <w:del w:id="100" w:author="Lemonz" w:date="2019-03-17T23:37:00Z">
          <w:r w:rsidR="0052321E" w:rsidDel="0049498E">
            <w:rPr>
              <w:rFonts w:asciiTheme="minorHAnsi" w:hAnsiTheme="minorHAnsi"/>
              <w:lang w:val="en-US"/>
            </w:rPr>
            <w:delText xml:space="preserve"> </w:delText>
          </w:r>
        </w:del>
      </w:ins>
      <w:ins w:id="101" w:author="Lemonz" w:date="2019-03-17T23:37:00Z">
        <w:r w:rsidR="0049498E">
          <w:rPr>
            <w:rFonts w:asciiTheme="minorHAnsi" w:hAnsiTheme="minorHAnsi"/>
            <w:lang w:val="en-US"/>
          </w:rPr>
          <w:t xml:space="preserve"> all competencies completed, competencies currently being undertaken and competencies that need accomplishment</w:t>
        </w:r>
      </w:ins>
      <w:ins w:id="102" w:author="Ngo NGUYEN (001086592)" w:date="2019-03-15T10:35:00Z">
        <w:del w:id="103" w:author="Lemonz" w:date="2019-03-17T23:37:00Z">
          <w:r w:rsidR="0052321E" w:rsidDel="0049498E">
            <w:rPr>
              <w:rFonts w:asciiTheme="minorHAnsi" w:hAnsiTheme="minorHAnsi"/>
              <w:lang w:val="en-US"/>
            </w:rPr>
            <w:delText>a qualification being undertaken</w:delText>
          </w:r>
        </w:del>
      </w:ins>
      <w:r w:rsidR="00151F58">
        <w:rPr>
          <w:rFonts w:asciiTheme="minorHAnsi" w:hAnsiTheme="minorHAnsi"/>
          <w:lang w:val="en-US"/>
        </w:rPr>
        <w:t>.</w:t>
      </w:r>
    </w:p>
    <w:p w14:paraId="5D82F149" w14:textId="55FB43EB" w:rsidR="00120EAE" w:rsidDel="00E06466" w:rsidRDefault="0052321E">
      <w:pPr>
        <w:rPr>
          <w:del w:id="104" w:author="Ngo NGUYEN (001086592)" w:date="2019-03-15T10:33:00Z"/>
          <w:rFonts w:asciiTheme="minorHAnsi" w:hAnsiTheme="minorHAnsi"/>
          <w:lang w:val="en-US"/>
        </w:rPr>
      </w:pPr>
      <w:ins w:id="105" w:author="Ngo NGUYEN (001086592)" w:date="2019-03-15T10:30:00Z">
        <w:r>
          <w:rPr>
            <w:rFonts w:asciiTheme="minorHAnsi" w:hAnsiTheme="minorHAnsi"/>
            <w:lang w:val="en-US"/>
          </w:rPr>
          <w:t xml:space="preserve"> </w:t>
        </w:r>
      </w:ins>
      <w:r w:rsidR="00151F58">
        <w:rPr>
          <w:rFonts w:asciiTheme="minorHAnsi" w:hAnsiTheme="minorHAnsi"/>
          <w:lang w:val="en-US"/>
        </w:rPr>
        <w:t xml:space="preserve">The proposed </w:t>
      </w:r>
      <w:del w:id="106" w:author="Ngo NGUYEN (001086592)" w:date="2019-03-15T10:35:00Z">
        <w:r w:rsidR="00151F58" w:rsidDel="0052321E">
          <w:rPr>
            <w:rFonts w:asciiTheme="minorHAnsi" w:hAnsiTheme="minorHAnsi"/>
            <w:lang w:val="en-US"/>
          </w:rPr>
          <w:delText xml:space="preserve">implementation </w:delText>
        </w:r>
      </w:del>
      <w:ins w:id="107" w:author="Ngo NGUYEN (001086592)" w:date="2019-03-15T10:35:00Z">
        <w:r>
          <w:rPr>
            <w:rFonts w:asciiTheme="minorHAnsi" w:hAnsiTheme="minorHAnsi"/>
            <w:lang w:val="en-US"/>
          </w:rPr>
          <w:t xml:space="preserve">solution </w:t>
        </w:r>
      </w:ins>
      <w:r w:rsidR="00151F58">
        <w:rPr>
          <w:rFonts w:asciiTheme="minorHAnsi" w:hAnsiTheme="minorHAnsi"/>
          <w:lang w:val="en-US"/>
        </w:rPr>
        <w:t>should also include the ability for a student to request his</w:t>
      </w:r>
      <w:ins w:id="108" w:author="Lemonz" w:date="2019-03-17T23:38:00Z">
        <w:r w:rsidR="00427035">
          <w:rPr>
            <w:rFonts w:asciiTheme="minorHAnsi" w:hAnsiTheme="minorHAnsi"/>
            <w:lang w:val="en-US"/>
          </w:rPr>
          <w:t xml:space="preserve"> or </w:t>
        </w:r>
      </w:ins>
      <w:del w:id="109" w:author="Lemonz" w:date="2019-03-17T23:38:00Z">
        <w:r w:rsidR="00151F58" w:rsidDel="00427035">
          <w:rPr>
            <w:rFonts w:asciiTheme="minorHAnsi" w:hAnsiTheme="minorHAnsi"/>
            <w:lang w:val="en-US"/>
          </w:rPr>
          <w:delText>/</w:delText>
        </w:r>
      </w:del>
      <w:r w:rsidR="00151F58">
        <w:rPr>
          <w:rFonts w:asciiTheme="minorHAnsi" w:hAnsiTheme="minorHAnsi"/>
          <w:lang w:val="en-US"/>
        </w:rPr>
        <w:t>her parchment upon completion of the qualification</w:t>
      </w:r>
      <w:ins w:id="110" w:author="Ngo NGUYEN (001086592)" w:date="2019-03-15T10:35:00Z">
        <w:r>
          <w:rPr>
            <w:rFonts w:asciiTheme="minorHAnsi" w:hAnsiTheme="minorHAnsi"/>
            <w:lang w:val="en-US"/>
          </w:rPr>
          <w:t xml:space="preserve">, as well as the ability for a lecturer to easily </w:t>
        </w:r>
      </w:ins>
      <w:ins w:id="111" w:author="Ngo NGUYEN (001086592)" w:date="2019-03-15T10:36:00Z">
        <w:r w:rsidR="00E06466">
          <w:rPr>
            <w:rFonts w:asciiTheme="minorHAnsi" w:hAnsiTheme="minorHAnsi"/>
            <w:lang w:val="en-US"/>
          </w:rPr>
          <w:t>generate a parchment checklist for a given qualification</w:t>
        </w:r>
      </w:ins>
      <w:r w:rsidR="00026FD0">
        <w:rPr>
          <w:rFonts w:asciiTheme="minorHAnsi" w:hAnsiTheme="minorHAnsi"/>
          <w:lang w:val="en-US"/>
        </w:rPr>
        <w:t>.</w:t>
      </w:r>
      <w:ins w:id="112" w:author="Ngo NGUYEN (001086592)" w:date="2019-03-15T10:37:00Z">
        <w:r w:rsidR="00E06466">
          <w:rPr>
            <w:rFonts w:asciiTheme="minorHAnsi" w:hAnsiTheme="minorHAnsi"/>
            <w:lang w:val="en-US"/>
          </w:rPr>
          <w:t xml:space="preserve"> This serves to re</w:t>
        </w:r>
      </w:ins>
      <w:ins w:id="113" w:author="Ngo NGUYEN (001086592)" w:date="2019-03-15T10:38:00Z">
        <w:r w:rsidR="00E06466">
          <w:rPr>
            <w:rFonts w:asciiTheme="minorHAnsi" w:hAnsiTheme="minorHAnsi"/>
            <w:lang w:val="en-US"/>
          </w:rPr>
          <w:t xml:space="preserve">duce the downtime between a student requesting a parchment for a completed training package and the student receiving a parchment, as well as reducing the resources needed to process a parchment application from a student therefore </w:t>
        </w:r>
      </w:ins>
      <w:ins w:id="114" w:author="Ngo NGUYEN (001086592)" w:date="2019-03-15T10:39:00Z">
        <w:r w:rsidR="00E06466">
          <w:rPr>
            <w:rFonts w:asciiTheme="minorHAnsi" w:hAnsiTheme="minorHAnsi"/>
            <w:lang w:val="en-US"/>
          </w:rPr>
          <w:t>reducing running costs for TAFESA.</w:t>
        </w:r>
      </w:ins>
    </w:p>
    <w:p w14:paraId="73DE065B" w14:textId="1C6A001D" w:rsidR="00E06466" w:rsidRDefault="00E06466">
      <w:pPr>
        <w:rPr>
          <w:ins w:id="115" w:author="Ngo NGUYEN (001086592)" w:date="2019-03-15T10:36:00Z"/>
          <w:rFonts w:asciiTheme="minorHAnsi" w:hAnsiTheme="minorHAnsi"/>
          <w:lang w:val="en-US"/>
        </w:rPr>
      </w:pPr>
    </w:p>
    <w:p w14:paraId="29931634" w14:textId="0AC78F2D" w:rsidR="00E06466" w:rsidRDefault="00E06466">
      <w:pPr>
        <w:rPr>
          <w:ins w:id="116" w:author="Ngo NGUYEN (001086592)" w:date="2019-03-15T10:36:00Z"/>
          <w:rFonts w:asciiTheme="minorHAnsi" w:hAnsiTheme="minorHAnsi"/>
          <w:lang w:val="en-US"/>
        </w:rPr>
      </w:pPr>
    </w:p>
    <w:p w14:paraId="036F5A0F" w14:textId="2EF6D79E" w:rsidR="00035925" w:rsidRDefault="00E06466">
      <w:pPr>
        <w:rPr>
          <w:ins w:id="117" w:author="Ngo NGUYEN (001086592)" w:date="2019-03-15T12:12:00Z"/>
          <w:rFonts w:asciiTheme="minorHAnsi" w:hAnsiTheme="minorHAnsi"/>
          <w:lang w:val="en-US"/>
        </w:rPr>
      </w:pPr>
      <w:ins w:id="118" w:author="Ngo NGUYEN (001086592)" w:date="2019-03-15T10:36:00Z">
        <w:r>
          <w:rPr>
            <w:rFonts w:asciiTheme="minorHAnsi" w:hAnsiTheme="minorHAnsi"/>
            <w:lang w:val="en-US"/>
          </w:rPr>
          <w:t xml:space="preserve">An administrator role is to be added to the proposed solution which </w:t>
        </w:r>
      </w:ins>
      <w:ins w:id="119" w:author="Ngo NGUYEN (001086592)" w:date="2019-03-15T12:07:00Z">
        <w:r w:rsidR="003F70AB">
          <w:rPr>
            <w:rFonts w:asciiTheme="minorHAnsi" w:hAnsiTheme="minorHAnsi"/>
            <w:lang w:val="en-US"/>
          </w:rPr>
          <w:t>will</w:t>
        </w:r>
      </w:ins>
      <w:ins w:id="120" w:author="Ngo NGUYEN (001086592)" w:date="2019-03-15T10:36:00Z">
        <w:r>
          <w:rPr>
            <w:rFonts w:asciiTheme="minorHAnsi" w:hAnsiTheme="minorHAnsi"/>
            <w:lang w:val="en-US"/>
          </w:rPr>
          <w:t xml:space="preserve"> al</w:t>
        </w:r>
      </w:ins>
      <w:ins w:id="121" w:author="Ngo NGUYEN (001086592)" w:date="2019-03-15T10:37:00Z">
        <w:r>
          <w:rPr>
            <w:rFonts w:asciiTheme="minorHAnsi" w:hAnsiTheme="minorHAnsi"/>
            <w:lang w:val="en-US"/>
          </w:rPr>
          <w:t xml:space="preserve">low for </w:t>
        </w:r>
      </w:ins>
      <w:ins w:id="122" w:author="Ngo NGUYEN (001086592)" w:date="2019-03-15T12:07:00Z">
        <w:r w:rsidR="003F70AB">
          <w:rPr>
            <w:rFonts w:asciiTheme="minorHAnsi" w:hAnsiTheme="minorHAnsi"/>
            <w:lang w:val="en-US"/>
          </w:rPr>
          <w:t>TAFESA’s</w:t>
        </w:r>
      </w:ins>
      <w:ins w:id="123" w:author="Ngo NGUYEN (001086592)" w:date="2019-03-15T10:37:00Z">
        <w:r>
          <w:rPr>
            <w:rFonts w:asciiTheme="minorHAnsi" w:hAnsiTheme="minorHAnsi"/>
            <w:lang w:val="en-US"/>
          </w:rPr>
          <w:t xml:space="preserve"> administration staff to easily assess which students studying at TAFESA </w:t>
        </w:r>
      </w:ins>
      <w:ins w:id="124" w:author="Ngo NGUYEN (001086592)" w:date="2019-03-15T12:06:00Z">
        <w:r w:rsidR="003F70AB">
          <w:rPr>
            <w:rFonts w:asciiTheme="minorHAnsi" w:hAnsiTheme="minorHAnsi"/>
            <w:lang w:val="en-US"/>
          </w:rPr>
          <w:t>have completed his or her qualification</w:t>
        </w:r>
      </w:ins>
      <w:ins w:id="125" w:author="Ngo NGUYEN (001086592)" w:date="2019-03-15T12:07:00Z">
        <w:r w:rsidR="003F70AB">
          <w:rPr>
            <w:rFonts w:asciiTheme="minorHAnsi" w:hAnsiTheme="minorHAnsi"/>
            <w:lang w:val="en-US"/>
          </w:rPr>
          <w:t>(s)</w:t>
        </w:r>
      </w:ins>
      <w:ins w:id="126" w:author="Ngo NGUYEN (001086592)" w:date="2019-03-15T12:06:00Z">
        <w:r w:rsidR="003F70AB">
          <w:rPr>
            <w:rFonts w:asciiTheme="minorHAnsi" w:hAnsiTheme="minorHAnsi"/>
            <w:lang w:val="en-US"/>
          </w:rPr>
          <w:t xml:space="preserve"> and </w:t>
        </w:r>
      </w:ins>
      <w:ins w:id="127" w:author="Ngo NGUYEN (001086592)" w:date="2019-03-15T10:37:00Z">
        <w:r>
          <w:rPr>
            <w:rFonts w:asciiTheme="minorHAnsi" w:hAnsiTheme="minorHAnsi"/>
            <w:lang w:val="en-US"/>
          </w:rPr>
          <w:t>may require a parchment.</w:t>
        </w:r>
      </w:ins>
      <w:ins w:id="128" w:author="Ngo NGUYEN (001086592)" w:date="2019-03-15T12:09:00Z">
        <w:r w:rsidR="003F70AB">
          <w:rPr>
            <w:rFonts w:asciiTheme="minorHAnsi" w:hAnsiTheme="minorHAnsi"/>
            <w:lang w:val="en-US"/>
          </w:rPr>
          <w:t xml:space="preserve"> </w:t>
        </w:r>
      </w:ins>
      <w:ins w:id="129" w:author="Ngo NGUYEN (001086592)" w:date="2019-03-15T12:10:00Z">
        <w:r w:rsidR="003F70AB">
          <w:rPr>
            <w:rFonts w:asciiTheme="minorHAnsi" w:hAnsiTheme="minorHAnsi"/>
            <w:lang w:val="en-US"/>
          </w:rPr>
          <w:t>This functionality will vastly reduce the effort needed by administration to keep track of student progress at TAFESA.</w:t>
        </w:r>
      </w:ins>
    </w:p>
    <w:p w14:paraId="4EBA8D7B" w14:textId="65D293A7" w:rsidR="003F70AB" w:rsidRDefault="003F70AB">
      <w:pPr>
        <w:rPr>
          <w:ins w:id="130" w:author="Ngo NGUYEN (001086592)" w:date="2019-03-15T12:12:00Z"/>
          <w:rFonts w:asciiTheme="minorHAnsi" w:hAnsiTheme="minorHAnsi"/>
          <w:lang w:val="en-US"/>
        </w:rPr>
      </w:pPr>
    </w:p>
    <w:p w14:paraId="5A77640E" w14:textId="5074DEE7" w:rsidR="003F70AB" w:rsidRPr="00881D3B" w:rsidRDefault="003F70AB">
      <w:pPr>
        <w:rPr>
          <w:rFonts w:asciiTheme="minorHAnsi" w:hAnsiTheme="minorHAnsi"/>
          <w:lang w:val="en-US"/>
        </w:rPr>
      </w:pPr>
      <w:ins w:id="131" w:author="Ngo NGUYEN (001086592)" w:date="2019-03-15T12:12:00Z">
        <w:r>
          <w:rPr>
            <w:rFonts w:asciiTheme="minorHAnsi" w:hAnsiTheme="minorHAnsi"/>
            <w:lang w:val="en-US"/>
          </w:rPr>
          <w:t xml:space="preserve">As the SRV project has modularity </w:t>
        </w:r>
      </w:ins>
      <w:ins w:id="132" w:author="Ngo NGUYEN (001086592)" w:date="2019-03-15T12:13:00Z">
        <w:r>
          <w:rPr>
            <w:rFonts w:asciiTheme="minorHAnsi" w:hAnsiTheme="minorHAnsi"/>
            <w:lang w:val="en-US"/>
          </w:rPr>
          <w:t xml:space="preserve">in focus, the </w:t>
        </w:r>
        <w:proofErr w:type="gramStart"/>
        <w:r>
          <w:rPr>
            <w:rFonts w:asciiTheme="minorHAnsi" w:hAnsiTheme="minorHAnsi"/>
            <w:lang w:val="en-US"/>
          </w:rPr>
          <w:t>end product</w:t>
        </w:r>
        <w:proofErr w:type="gramEnd"/>
        <w:r>
          <w:rPr>
            <w:rFonts w:asciiTheme="minorHAnsi" w:hAnsiTheme="minorHAnsi"/>
            <w:lang w:val="en-US"/>
          </w:rPr>
          <w:t xml:space="preserve"> will be easily implementable into other projects/systems set out by TAFESA, driving down future development costs</w:t>
        </w:r>
      </w:ins>
      <w:ins w:id="133" w:author="Ngo NGUYEN (001086592)" w:date="2019-03-15T12:14:00Z">
        <w:r>
          <w:rPr>
            <w:rFonts w:asciiTheme="minorHAnsi" w:hAnsiTheme="minorHAnsi"/>
            <w:lang w:val="en-US"/>
          </w:rPr>
          <w:t xml:space="preserve"> and</w:t>
        </w:r>
      </w:ins>
      <w:ins w:id="134" w:author="Ngo NGUYEN (001086592)" w:date="2019-03-15T12:13:00Z">
        <w:r>
          <w:rPr>
            <w:rFonts w:asciiTheme="minorHAnsi" w:hAnsiTheme="minorHAnsi"/>
            <w:lang w:val="en-US"/>
          </w:rPr>
          <w:t xml:space="preserve"> </w:t>
        </w:r>
      </w:ins>
      <w:ins w:id="135" w:author="Ngo NGUYEN (001086592)" w:date="2019-03-15T12:14:00Z">
        <w:r>
          <w:rPr>
            <w:rFonts w:asciiTheme="minorHAnsi" w:hAnsiTheme="minorHAnsi"/>
            <w:lang w:val="en-US"/>
          </w:rPr>
          <w:t>adding more</w:t>
        </w:r>
      </w:ins>
      <w:ins w:id="136" w:author="Ngo NGUYEN (001086592)" w:date="2019-03-15T12:13:00Z">
        <w:r>
          <w:rPr>
            <w:rFonts w:asciiTheme="minorHAnsi" w:hAnsiTheme="minorHAnsi"/>
            <w:lang w:val="en-US"/>
          </w:rPr>
          <w:t xml:space="preserve"> functionality</w:t>
        </w:r>
      </w:ins>
      <w:ins w:id="137" w:author="Ngo NGUYEN (001086592)" w:date="2019-03-15T12:14:00Z">
        <w:r>
          <w:rPr>
            <w:rFonts w:asciiTheme="minorHAnsi" w:hAnsiTheme="minorHAnsi"/>
            <w:lang w:val="en-US"/>
          </w:rPr>
          <w:t xml:space="preserve"> by </w:t>
        </w:r>
      </w:ins>
      <w:ins w:id="138" w:author="Lemonz" w:date="2019-03-17T21:14:00Z">
        <w:r w:rsidR="00232632">
          <w:rPr>
            <w:rFonts w:asciiTheme="minorHAnsi" w:hAnsiTheme="minorHAnsi"/>
            <w:lang w:val="en-US"/>
          </w:rPr>
          <w:t>re</w:t>
        </w:r>
      </w:ins>
      <w:ins w:id="139" w:author="Ngo NGUYEN (001086592)" w:date="2019-03-15T12:14:00Z">
        <w:r>
          <w:rPr>
            <w:rFonts w:asciiTheme="minorHAnsi" w:hAnsiTheme="minorHAnsi"/>
            <w:lang w:val="en-US"/>
          </w:rPr>
          <w:t xml:space="preserve">using </w:t>
        </w:r>
      </w:ins>
      <w:ins w:id="140" w:author="Ngo NGUYEN (001086592)" w:date="2019-03-15T12:15:00Z">
        <w:r>
          <w:rPr>
            <w:rFonts w:asciiTheme="minorHAnsi" w:hAnsiTheme="minorHAnsi"/>
            <w:lang w:val="en-US"/>
          </w:rPr>
          <w:t xml:space="preserve">this </w:t>
        </w:r>
      </w:ins>
      <w:ins w:id="141" w:author="Ngo NGUYEN (001086592)" w:date="2019-03-15T12:14:00Z">
        <w:r>
          <w:rPr>
            <w:rFonts w:asciiTheme="minorHAnsi" w:hAnsiTheme="minorHAnsi"/>
            <w:lang w:val="en-US"/>
          </w:rPr>
          <w:t>solution</w:t>
        </w:r>
      </w:ins>
      <w:ins w:id="142" w:author="Ngo NGUYEN (001086592)" w:date="2019-03-15T12:13:00Z">
        <w:r>
          <w:rPr>
            <w:rFonts w:asciiTheme="minorHAnsi" w:hAnsiTheme="minorHAnsi"/>
            <w:lang w:val="en-US"/>
          </w:rPr>
          <w:t>.</w:t>
        </w:r>
      </w:ins>
    </w:p>
    <w:p w14:paraId="61DEB170" w14:textId="5DDFF1EA" w:rsidR="00C00C81" w:rsidRDefault="00035925" w:rsidP="00410C5D">
      <w:pPr>
        <w:pStyle w:val="Heading4"/>
        <w:rPr>
          <w:ins w:id="143" w:author="Lemonz" w:date="2019-03-17T22:29:00Z"/>
          <w:lang w:val="en-US"/>
        </w:rPr>
      </w:pPr>
      <w:r w:rsidRPr="00881D3B">
        <w:rPr>
          <w:lang w:val="en-US"/>
        </w:rPr>
        <w:t>Assumptions</w:t>
      </w:r>
    </w:p>
    <w:p w14:paraId="73508269" w14:textId="77777777" w:rsidR="00520BF3" w:rsidRPr="00520BF3" w:rsidRDefault="00520BF3" w:rsidP="00520BF3">
      <w:pPr>
        <w:rPr>
          <w:lang w:val="en-US"/>
          <w:rPrChange w:id="144" w:author="Lemonz" w:date="2019-03-17T22:29:00Z">
            <w:rPr>
              <w:lang w:val="en-US"/>
            </w:rPr>
          </w:rPrChange>
        </w:rPr>
        <w:pPrChange w:id="145" w:author="Lemonz" w:date="2019-03-17T22:29:00Z">
          <w:pPr>
            <w:pStyle w:val="Heading4"/>
          </w:pPr>
        </w:pPrChange>
      </w:pPr>
    </w:p>
    <w:p w14:paraId="3749F42C" w14:textId="42EA1405" w:rsidR="00E15C32" w:rsidRPr="003F70AB" w:rsidRDefault="00026FD0">
      <w:pPr>
        <w:pStyle w:val="ListParagraph"/>
        <w:numPr>
          <w:ilvl w:val="0"/>
          <w:numId w:val="2"/>
        </w:numPr>
        <w:rPr>
          <w:rFonts w:asciiTheme="minorHAnsi" w:hAnsiTheme="minorHAnsi"/>
          <w:lang w:val="en-US"/>
          <w:rPrChange w:id="146" w:author="Ngo NGUYEN (001086592)" w:date="2019-03-15T12:11:00Z">
            <w:rPr>
              <w:lang w:val="en-US"/>
            </w:rPr>
          </w:rPrChange>
        </w:rPr>
        <w:pPrChange w:id="147" w:author="Ngo NGUYEN (001086592)" w:date="2019-03-15T12:11:00Z">
          <w:pPr/>
        </w:pPrChange>
      </w:pPr>
      <w:del w:id="148" w:author="Ngo NGUYEN (001086592)" w:date="2019-03-15T12:11:00Z">
        <w:r w:rsidRPr="003F70AB" w:rsidDel="003F70AB">
          <w:rPr>
            <w:rFonts w:asciiTheme="minorHAnsi" w:hAnsiTheme="minorHAnsi"/>
            <w:lang w:val="en-US"/>
            <w:rPrChange w:id="149" w:author="Ngo NGUYEN (001086592)" w:date="2019-03-15T12:11:00Z">
              <w:rPr>
                <w:lang w:val="en-US"/>
              </w:rPr>
            </w:rPrChange>
          </w:rPr>
          <w:delText>D</w:delText>
        </w:r>
      </w:del>
      <w:ins w:id="150" w:author="Ngo NGUYEN (001086592)" w:date="2019-03-15T12:11:00Z">
        <w:r w:rsidR="003F70AB">
          <w:rPr>
            <w:rFonts w:asciiTheme="minorHAnsi" w:hAnsiTheme="minorHAnsi"/>
            <w:lang w:val="en-US"/>
          </w:rPr>
          <w:t>The TAFESA d</w:t>
        </w:r>
      </w:ins>
      <w:r w:rsidRPr="003F70AB">
        <w:rPr>
          <w:rFonts w:asciiTheme="minorHAnsi" w:hAnsiTheme="minorHAnsi"/>
          <w:lang w:val="en-US"/>
          <w:rPrChange w:id="151" w:author="Ngo NGUYEN (001086592)" w:date="2019-03-15T12:11:00Z">
            <w:rPr>
              <w:lang w:val="en-US"/>
            </w:rPr>
          </w:rPrChange>
        </w:rPr>
        <w:t>atabase has</w:t>
      </w:r>
      <w:ins w:id="152" w:author="Ngo NGUYEN (001086592)" w:date="2019-03-15T12:11:00Z">
        <w:r w:rsidR="003F70AB">
          <w:rPr>
            <w:rFonts w:asciiTheme="minorHAnsi" w:hAnsiTheme="minorHAnsi"/>
            <w:lang w:val="en-US"/>
          </w:rPr>
          <w:t xml:space="preserve"> at least a</w:t>
        </w:r>
      </w:ins>
      <w:r w:rsidRPr="003F70AB">
        <w:rPr>
          <w:rFonts w:asciiTheme="minorHAnsi" w:hAnsiTheme="minorHAnsi"/>
          <w:lang w:val="en-US"/>
          <w:rPrChange w:id="153" w:author="Ngo NGUYEN (001086592)" w:date="2019-03-15T12:11:00Z">
            <w:rPr>
              <w:lang w:val="en-US"/>
            </w:rPr>
          </w:rPrChange>
        </w:rPr>
        <w:t xml:space="preserve"> </w:t>
      </w:r>
      <w:r w:rsidR="0099706D" w:rsidRPr="003F70AB">
        <w:rPr>
          <w:rFonts w:asciiTheme="minorHAnsi" w:hAnsiTheme="minorHAnsi"/>
          <w:lang w:val="en-US"/>
          <w:rPrChange w:id="154" w:author="Ngo NGUYEN (001086592)" w:date="2019-03-15T12:11:00Z">
            <w:rPr>
              <w:lang w:val="en-US"/>
            </w:rPr>
          </w:rPrChange>
        </w:rPr>
        <w:t>99.9% uptime</w:t>
      </w:r>
      <w:r w:rsidRPr="003F70AB">
        <w:rPr>
          <w:rFonts w:asciiTheme="minorHAnsi" w:hAnsiTheme="minorHAnsi"/>
          <w:lang w:val="en-US"/>
          <w:rPrChange w:id="155" w:author="Ngo NGUYEN (001086592)" w:date="2019-03-15T12:11:00Z">
            <w:rPr>
              <w:lang w:val="en-US"/>
            </w:rPr>
          </w:rPrChange>
        </w:rPr>
        <w:t>.</w:t>
      </w:r>
    </w:p>
    <w:p w14:paraId="2B2917B3" w14:textId="7E1ABA91" w:rsidR="00026FD0" w:rsidRPr="003F70AB" w:rsidRDefault="003F70AB">
      <w:pPr>
        <w:pStyle w:val="ListParagraph"/>
        <w:numPr>
          <w:ilvl w:val="0"/>
          <w:numId w:val="2"/>
        </w:numPr>
        <w:rPr>
          <w:rFonts w:asciiTheme="minorHAnsi" w:hAnsiTheme="minorHAnsi"/>
          <w:lang w:val="en-US"/>
          <w:rPrChange w:id="156" w:author="Ngo NGUYEN (001086592)" w:date="2019-03-15T12:11:00Z">
            <w:rPr>
              <w:lang w:val="en-US"/>
            </w:rPr>
          </w:rPrChange>
        </w:rPr>
        <w:pPrChange w:id="157" w:author="Ngo NGUYEN (001086592)" w:date="2019-03-15T12:11:00Z">
          <w:pPr/>
        </w:pPrChange>
      </w:pPr>
      <w:ins w:id="158" w:author="Ngo NGUYEN (001086592)" w:date="2019-03-15T12:11:00Z">
        <w:r>
          <w:rPr>
            <w:rFonts w:asciiTheme="minorHAnsi" w:hAnsiTheme="minorHAnsi"/>
            <w:lang w:val="en-US"/>
          </w:rPr>
          <w:t xml:space="preserve">The TAFESA </w:t>
        </w:r>
      </w:ins>
      <w:ins w:id="159" w:author="Ngo NGUYEN (001086592)" w:date="2019-03-15T12:12:00Z">
        <w:r>
          <w:rPr>
            <w:rFonts w:asciiTheme="minorHAnsi" w:hAnsiTheme="minorHAnsi"/>
            <w:lang w:val="en-US"/>
          </w:rPr>
          <w:t>d</w:t>
        </w:r>
      </w:ins>
      <w:del w:id="160" w:author="Ngo NGUYEN (001086592)" w:date="2019-03-15T12:11:00Z">
        <w:r w:rsidR="00026FD0" w:rsidRPr="003F70AB" w:rsidDel="003F70AB">
          <w:rPr>
            <w:rFonts w:asciiTheme="minorHAnsi" w:hAnsiTheme="minorHAnsi"/>
            <w:lang w:val="en-US"/>
            <w:rPrChange w:id="161" w:author="Ngo NGUYEN (001086592)" w:date="2019-03-15T12:11:00Z">
              <w:rPr>
                <w:lang w:val="en-US"/>
              </w:rPr>
            </w:rPrChange>
          </w:rPr>
          <w:delText>D</w:delText>
        </w:r>
      </w:del>
      <w:r w:rsidR="00026FD0" w:rsidRPr="003F70AB">
        <w:rPr>
          <w:rFonts w:asciiTheme="minorHAnsi" w:hAnsiTheme="minorHAnsi"/>
          <w:lang w:val="en-US"/>
          <w:rPrChange w:id="162" w:author="Ngo NGUYEN (001086592)" w:date="2019-03-15T12:11:00Z">
            <w:rPr>
              <w:lang w:val="en-US"/>
            </w:rPr>
          </w:rPrChange>
        </w:rPr>
        <w:t>atabase is 100% accurate</w:t>
      </w:r>
      <w:ins w:id="163" w:author="Ngo NGUYEN (001086592)" w:date="2019-03-15T12:12:00Z">
        <w:r>
          <w:rPr>
            <w:rFonts w:asciiTheme="minorHAnsi" w:hAnsiTheme="minorHAnsi"/>
            <w:lang w:val="en-US"/>
          </w:rPr>
          <w:t xml:space="preserve"> and current</w:t>
        </w:r>
      </w:ins>
      <w:r w:rsidR="00026FD0" w:rsidRPr="003F70AB">
        <w:rPr>
          <w:rFonts w:asciiTheme="minorHAnsi" w:hAnsiTheme="minorHAnsi"/>
          <w:lang w:val="en-US"/>
          <w:rPrChange w:id="164" w:author="Ngo NGUYEN (001086592)" w:date="2019-03-15T12:11:00Z">
            <w:rPr>
              <w:lang w:val="en-US"/>
            </w:rPr>
          </w:rPrChange>
        </w:rPr>
        <w:t>.</w:t>
      </w:r>
    </w:p>
    <w:p w14:paraId="627EEE17" w14:textId="04D0BFDB" w:rsidR="003F7E75" w:rsidRPr="003F70AB" w:rsidRDefault="003F7E75">
      <w:pPr>
        <w:pStyle w:val="ListParagraph"/>
        <w:numPr>
          <w:ilvl w:val="0"/>
          <w:numId w:val="2"/>
        </w:numPr>
        <w:rPr>
          <w:rFonts w:asciiTheme="minorHAnsi" w:hAnsiTheme="minorHAnsi"/>
          <w:lang w:val="en-US"/>
          <w:rPrChange w:id="165" w:author="Ngo NGUYEN (001086592)" w:date="2019-03-15T12:11:00Z">
            <w:rPr>
              <w:lang w:val="en-US"/>
            </w:rPr>
          </w:rPrChange>
        </w:rPr>
        <w:pPrChange w:id="166" w:author="Ngo NGUYEN (001086592)" w:date="2019-03-15T12:11:00Z">
          <w:pPr/>
        </w:pPrChange>
      </w:pPr>
      <w:r w:rsidRPr="003F70AB">
        <w:rPr>
          <w:rFonts w:asciiTheme="minorHAnsi" w:hAnsiTheme="minorHAnsi"/>
          <w:lang w:val="en-US"/>
          <w:rPrChange w:id="167" w:author="Ngo NGUYEN (001086592)" w:date="2019-03-15T12:11:00Z">
            <w:rPr>
              <w:lang w:val="en-US"/>
            </w:rPr>
          </w:rPrChange>
        </w:rPr>
        <w:t xml:space="preserve">The SRV project </w:t>
      </w:r>
      <w:ins w:id="168" w:author="Ngo NGUYEN (001086592)" w:date="2019-03-15T12:15:00Z">
        <w:r w:rsidR="00193408">
          <w:rPr>
            <w:rFonts w:asciiTheme="minorHAnsi" w:hAnsiTheme="minorHAnsi"/>
            <w:lang w:val="en-US"/>
          </w:rPr>
          <w:t>may be part of a larger product in any point of time</w:t>
        </w:r>
      </w:ins>
      <w:del w:id="169" w:author="Ngo NGUYEN (001086592)" w:date="2019-03-15T12:12:00Z">
        <w:r w:rsidRPr="003F70AB" w:rsidDel="003F70AB">
          <w:rPr>
            <w:rFonts w:asciiTheme="minorHAnsi" w:hAnsiTheme="minorHAnsi"/>
            <w:lang w:val="en-US"/>
            <w:rPrChange w:id="170" w:author="Ngo NGUYEN (001086592)" w:date="2019-03-15T12:11:00Z">
              <w:rPr>
                <w:lang w:val="en-US"/>
              </w:rPr>
            </w:rPrChange>
          </w:rPr>
          <w:delText>does integrate perfectly with the larger TAFE-Buddy System.</w:delText>
        </w:r>
      </w:del>
      <w:ins w:id="171" w:author="Ngo NGUYEN (001086592)" w:date="2019-03-15T12:12:00Z">
        <w:r w:rsidR="003F70AB">
          <w:rPr>
            <w:rFonts w:asciiTheme="minorHAnsi" w:hAnsiTheme="minorHAnsi"/>
            <w:lang w:val="en-US"/>
          </w:rPr>
          <w:t>.</w:t>
        </w:r>
      </w:ins>
    </w:p>
    <w:p w14:paraId="51933091" w14:textId="6BFC3DF8" w:rsidR="003F7E75" w:rsidRDefault="003F7E75" w:rsidP="003F70AB">
      <w:pPr>
        <w:pStyle w:val="ListParagraph"/>
        <w:numPr>
          <w:ilvl w:val="0"/>
          <w:numId w:val="2"/>
        </w:numPr>
        <w:rPr>
          <w:ins w:id="172" w:author="Ngo NGUYEN (001086592)" w:date="2019-03-15T12:11:00Z"/>
          <w:rFonts w:asciiTheme="minorHAnsi" w:hAnsiTheme="minorHAnsi"/>
          <w:lang w:val="en-US"/>
        </w:rPr>
      </w:pPr>
      <w:r w:rsidRPr="003F70AB">
        <w:rPr>
          <w:rFonts w:asciiTheme="minorHAnsi" w:hAnsiTheme="minorHAnsi"/>
          <w:lang w:val="en-US"/>
          <w:rPrChange w:id="173" w:author="Ngo NGUYEN (001086592)" w:date="2019-03-15T12:11:00Z">
            <w:rPr>
              <w:lang w:val="en-US"/>
            </w:rPr>
          </w:rPrChange>
        </w:rPr>
        <w:t>No data</w:t>
      </w:r>
      <w:ins w:id="174" w:author="Ngo NGUYEN (001086592)" w:date="2019-03-15T12:16:00Z">
        <w:r w:rsidR="00193408">
          <w:rPr>
            <w:rFonts w:asciiTheme="minorHAnsi" w:hAnsiTheme="minorHAnsi"/>
            <w:lang w:val="en-US"/>
          </w:rPr>
          <w:t xml:space="preserve"> </w:t>
        </w:r>
      </w:ins>
      <w:del w:id="175" w:author="Ngo NGUYEN (001086592)" w:date="2019-03-15T12:16:00Z">
        <w:r w:rsidRPr="003F70AB" w:rsidDel="00193408">
          <w:rPr>
            <w:rFonts w:asciiTheme="minorHAnsi" w:hAnsiTheme="minorHAnsi"/>
            <w:lang w:val="en-US"/>
            <w:rPrChange w:id="176" w:author="Ngo NGUYEN (001086592)" w:date="2019-03-15T12:11:00Z">
              <w:rPr>
                <w:lang w:val="en-US"/>
              </w:rPr>
            </w:rPrChange>
          </w:rPr>
          <w:delText>-</w:delText>
        </w:r>
      </w:del>
      <w:r w:rsidRPr="003F70AB">
        <w:rPr>
          <w:rFonts w:asciiTheme="minorHAnsi" w:hAnsiTheme="minorHAnsi"/>
          <w:lang w:val="en-US"/>
          <w:rPrChange w:id="177" w:author="Ngo NGUYEN (001086592)" w:date="2019-03-15T12:11:00Z">
            <w:rPr>
              <w:lang w:val="en-US"/>
            </w:rPr>
          </w:rPrChange>
        </w:rPr>
        <w:t>entry</w:t>
      </w:r>
      <w:ins w:id="178" w:author="Ngo NGUYEN (001086592)" w:date="2019-03-15T12:16:00Z">
        <w:r w:rsidR="00193408">
          <w:rPr>
            <w:rFonts w:asciiTheme="minorHAnsi" w:hAnsiTheme="minorHAnsi"/>
            <w:lang w:val="en-US"/>
          </w:rPr>
          <w:t xml:space="preserve"> functionality</w:t>
        </w:r>
      </w:ins>
      <w:r w:rsidRPr="003F70AB">
        <w:rPr>
          <w:rFonts w:asciiTheme="minorHAnsi" w:hAnsiTheme="minorHAnsi"/>
          <w:lang w:val="en-US"/>
          <w:rPrChange w:id="179" w:author="Ngo NGUYEN (001086592)" w:date="2019-03-15T12:11:00Z">
            <w:rPr>
              <w:lang w:val="en-US"/>
            </w:rPr>
          </w:rPrChange>
        </w:rPr>
        <w:t xml:space="preserve"> is required</w:t>
      </w:r>
      <w:del w:id="180" w:author="Ngo NGUYEN (001086592)" w:date="2019-03-15T12:15:00Z">
        <w:r w:rsidRPr="003F70AB" w:rsidDel="00193408">
          <w:rPr>
            <w:rFonts w:asciiTheme="minorHAnsi" w:hAnsiTheme="minorHAnsi"/>
            <w:lang w:val="en-US"/>
            <w:rPrChange w:id="181" w:author="Ngo NGUYEN (001086592)" w:date="2019-03-15T12:11:00Z">
              <w:rPr>
                <w:lang w:val="en-US"/>
              </w:rPr>
            </w:rPrChange>
          </w:rPr>
          <w:delText>,</w:delText>
        </w:r>
      </w:del>
      <w:del w:id="182" w:author="Ngo NGUYEN (001086592)" w:date="2019-03-15T12:16:00Z">
        <w:r w:rsidRPr="003F70AB" w:rsidDel="00193408">
          <w:rPr>
            <w:rFonts w:asciiTheme="minorHAnsi" w:hAnsiTheme="minorHAnsi"/>
            <w:lang w:val="en-US"/>
            <w:rPrChange w:id="183" w:author="Ngo NGUYEN (001086592)" w:date="2019-03-15T12:11:00Z">
              <w:rPr>
                <w:lang w:val="en-US"/>
              </w:rPr>
            </w:rPrChange>
          </w:rPr>
          <w:delText xml:space="preserve"> but it could be implemented in future versions</w:delText>
        </w:r>
      </w:del>
      <w:r w:rsidRPr="003F70AB">
        <w:rPr>
          <w:rFonts w:asciiTheme="minorHAnsi" w:hAnsiTheme="minorHAnsi"/>
          <w:lang w:val="en-US"/>
          <w:rPrChange w:id="184" w:author="Ngo NGUYEN (001086592)" w:date="2019-03-15T12:11:00Z">
            <w:rPr>
              <w:lang w:val="en-US"/>
            </w:rPr>
          </w:rPrChange>
        </w:rPr>
        <w:t>.</w:t>
      </w:r>
    </w:p>
    <w:p w14:paraId="5AB106E9" w14:textId="37FA4DE1" w:rsidR="003F70AB" w:rsidRPr="003F70AB" w:rsidDel="003F70AB" w:rsidRDefault="003F70AB">
      <w:pPr>
        <w:pStyle w:val="ListParagraph"/>
        <w:numPr>
          <w:ilvl w:val="0"/>
          <w:numId w:val="2"/>
        </w:numPr>
        <w:rPr>
          <w:del w:id="185" w:author="Ngo NGUYEN (001086592)" w:date="2019-03-15T12:11:00Z"/>
          <w:moveTo w:id="186" w:author="Ngo NGUYEN (001086592)" w:date="2019-03-15T12:11:00Z"/>
          <w:rFonts w:asciiTheme="minorHAnsi" w:hAnsiTheme="minorHAnsi"/>
          <w:lang w:val="en-US"/>
        </w:rPr>
      </w:pPr>
      <w:moveToRangeStart w:id="187" w:author="Ngo NGUYEN (001086592)" w:date="2019-03-15T12:11:00Z" w:name="move3544302"/>
      <w:moveTo w:id="188" w:author="Ngo NGUYEN (001086592)" w:date="2019-03-15T12:11:00Z">
        <w:r w:rsidRPr="003F70AB">
          <w:rPr>
            <w:rFonts w:asciiTheme="minorHAnsi" w:hAnsiTheme="minorHAnsi"/>
            <w:lang w:val="en-US"/>
          </w:rPr>
          <w:t xml:space="preserve">The project </w:t>
        </w:r>
      </w:moveTo>
      <w:ins w:id="189" w:author="Ngo NGUYEN (001086592)" w:date="2019-03-15T12:16:00Z">
        <w:r w:rsidR="00912B43">
          <w:rPr>
            <w:rFonts w:asciiTheme="minorHAnsi" w:hAnsiTheme="minorHAnsi"/>
            <w:lang w:val="en-US"/>
          </w:rPr>
          <w:t xml:space="preserve">will </w:t>
        </w:r>
      </w:ins>
      <w:moveTo w:id="190" w:author="Ngo NGUYEN (001086592)" w:date="2019-03-15T12:11:00Z">
        <w:r w:rsidRPr="003F70AB">
          <w:rPr>
            <w:rFonts w:asciiTheme="minorHAnsi" w:hAnsiTheme="minorHAnsi"/>
            <w:lang w:val="en-US"/>
          </w:rPr>
          <w:t>focus on a single qualification (Cert IV Programming) but implement the possibility to list more.</w:t>
        </w:r>
        <w:del w:id="191" w:author="Ngo NGUYEN (001086592)" w:date="2019-03-15T12:11:00Z">
          <w:r w:rsidRPr="003F70AB" w:rsidDel="003F70AB">
            <w:rPr>
              <w:rFonts w:asciiTheme="minorHAnsi" w:hAnsiTheme="minorHAnsi"/>
              <w:lang w:val="en-US"/>
            </w:rPr>
            <w:delText xml:space="preserve"> </w:delText>
          </w:r>
        </w:del>
      </w:moveTo>
    </w:p>
    <w:moveToRangeEnd w:id="187"/>
    <w:p w14:paraId="0DF27E15" w14:textId="77777777" w:rsidR="003F70AB" w:rsidRPr="003F70AB" w:rsidRDefault="003F70AB">
      <w:pPr>
        <w:pStyle w:val="ListParagraph"/>
        <w:numPr>
          <w:ilvl w:val="0"/>
          <w:numId w:val="2"/>
        </w:numPr>
        <w:rPr>
          <w:rFonts w:asciiTheme="minorHAnsi" w:hAnsiTheme="minorHAnsi"/>
          <w:lang w:val="en-US"/>
          <w:rPrChange w:id="192" w:author="Ngo NGUYEN (001086592)" w:date="2019-03-15T12:11:00Z">
            <w:rPr>
              <w:lang w:val="en-US"/>
            </w:rPr>
          </w:rPrChange>
        </w:rPr>
        <w:pPrChange w:id="193" w:author="Ngo NGUYEN (001086592)" w:date="2019-03-15T12:11:00Z">
          <w:pPr/>
        </w:pPrChange>
      </w:pPr>
    </w:p>
    <w:p w14:paraId="0B73CF96" w14:textId="1741D8CE" w:rsidR="00DF0E27" w:rsidRDefault="00DF0E27" w:rsidP="009E67AA">
      <w:pPr>
        <w:rPr>
          <w:ins w:id="194" w:author="Lemonz" w:date="2019-03-17T22:29:00Z"/>
          <w:lang w:val="en-US"/>
        </w:rPr>
        <w:pPrChange w:id="195" w:author="Lemonz" w:date="2019-03-17T22:29:00Z">
          <w:pPr>
            <w:pStyle w:val="Heading4"/>
          </w:pPr>
        </w:pPrChange>
      </w:pPr>
      <w:moveFromRangeStart w:id="196" w:author="Ngo NGUYEN (001086592)" w:date="2019-03-15T12:11:00Z" w:name="move3544302"/>
      <w:moveFrom w:id="197" w:author="Ngo NGUYEN (001086592)" w:date="2019-03-15T12:11:00Z">
        <w:r w:rsidDel="003F70AB">
          <w:rPr>
            <w:lang w:val="en-US"/>
          </w:rPr>
          <w:t>The project focus on a single qualification (</w:t>
        </w:r>
        <w:r w:rsidR="007868CE" w:rsidDel="003F70AB">
          <w:rPr>
            <w:lang w:val="en-US"/>
          </w:rPr>
          <w:t>Cert IV Programming</w:t>
        </w:r>
        <w:r w:rsidDel="003F70AB">
          <w:rPr>
            <w:lang w:val="en-US"/>
          </w:rPr>
          <w:t xml:space="preserve">) but implement the possibility to </w:t>
        </w:r>
        <w:r w:rsidR="00104DFD" w:rsidDel="003F70AB">
          <w:rPr>
            <w:lang w:val="en-US"/>
          </w:rPr>
          <w:t>list</w:t>
        </w:r>
        <w:r w:rsidDel="003F70AB">
          <w:rPr>
            <w:lang w:val="en-US"/>
          </w:rPr>
          <w:t xml:space="preserve"> more. </w:t>
        </w:r>
      </w:moveFrom>
    </w:p>
    <w:p w14:paraId="542709DC" w14:textId="77777777" w:rsidR="00520BF3" w:rsidRPr="00520BF3" w:rsidDel="0052321E" w:rsidRDefault="00520BF3" w:rsidP="00520BF3">
      <w:pPr>
        <w:pStyle w:val="Heading4"/>
        <w:rPr>
          <w:moveFrom w:id="198" w:author="Ngo NGUYEN (001086592)" w:date="2019-03-15T12:11:00Z"/>
          <w:lang w:val="en-US"/>
          <w:rPrChange w:id="199" w:author="Lemonz" w:date="2019-03-17T22:29:00Z">
            <w:rPr>
              <w:moveFrom w:id="200" w:author="Ngo NGUYEN (001086592)" w:date="2019-03-15T12:11:00Z"/>
              <w:rFonts w:asciiTheme="minorHAnsi" w:hAnsiTheme="minorHAnsi"/>
              <w:lang w:val="en-US"/>
            </w:rPr>
          </w:rPrChange>
        </w:rPr>
        <w:pPrChange w:id="201" w:author="Lemonz" w:date="2019-03-17T22:29:00Z">
          <w:pPr/>
        </w:pPrChange>
      </w:pPr>
    </w:p>
    <w:p w14:paraId="3A80CDCF" w14:textId="75370468" w:rsidR="00026FD0" w:rsidRPr="00881D3B" w:rsidDel="003F70AB" w:rsidRDefault="00026FD0" w:rsidP="00520BF3">
      <w:pPr>
        <w:pStyle w:val="Heading4"/>
        <w:rPr>
          <w:moveFrom w:id="202" w:author="Ngo NGUYEN (001086592)" w:date="2019-03-15T12:11:00Z"/>
          <w:lang w:val="en-US"/>
        </w:rPr>
        <w:pPrChange w:id="203" w:author="Lemonz" w:date="2019-03-17T22:29:00Z">
          <w:pPr/>
        </w:pPrChange>
      </w:pPr>
    </w:p>
    <w:moveFromRangeEnd w:id="196"/>
    <w:p w14:paraId="7A6455CA" w14:textId="7F541984" w:rsidR="00E15C32" w:rsidDel="00520BF3" w:rsidRDefault="00E15C32" w:rsidP="00520BF3">
      <w:pPr>
        <w:pStyle w:val="Heading4"/>
        <w:rPr>
          <w:del w:id="204" w:author="Lemonz" w:date="2019-03-17T21:14:00Z"/>
          <w:lang w:val="en-US"/>
        </w:rPr>
        <w:pPrChange w:id="205" w:author="Lemonz" w:date="2019-03-17T22:29:00Z">
          <w:pPr>
            <w:pStyle w:val="Heading4"/>
          </w:pPr>
        </w:pPrChange>
      </w:pPr>
      <w:r w:rsidRPr="00881D3B">
        <w:rPr>
          <w:lang w:val="en-US"/>
        </w:rPr>
        <w:t>Methodology</w:t>
      </w:r>
      <w:r w:rsidR="00035925" w:rsidRPr="00881D3B">
        <w:rPr>
          <w:lang w:val="en-US"/>
        </w:rPr>
        <w:t xml:space="preserve"> / Approach</w:t>
      </w:r>
    </w:p>
    <w:p w14:paraId="5863D955" w14:textId="77777777" w:rsidR="00520BF3" w:rsidRPr="00520BF3" w:rsidRDefault="00520BF3" w:rsidP="00520BF3">
      <w:pPr>
        <w:pStyle w:val="Heading4"/>
        <w:rPr>
          <w:ins w:id="206" w:author="Lemonz" w:date="2019-03-17T22:29:00Z"/>
          <w:lang w:val="en-US"/>
          <w:rPrChange w:id="207" w:author="Lemonz" w:date="2019-03-17T22:29:00Z">
            <w:rPr>
              <w:ins w:id="208" w:author="Lemonz" w:date="2019-03-17T22:29:00Z"/>
              <w:lang w:val="en-US"/>
            </w:rPr>
          </w:rPrChange>
        </w:rPr>
        <w:pPrChange w:id="209" w:author="Lemonz" w:date="2019-03-17T22:29:00Z">
          <w:pPr>
            <w:pStyle w:val="Heading4"/>
          </w:pPr>
        </w:pPrChange>
      </w:pPr>
    </w:p>
    <w:p w14:paraId="763C0D2E" w14:textId="44B8903E" w:rsidR="00E15C32" w:rsidDel="00F915D4" w:rsidRDefault="00035925" w:rsidP="00520BF3">
      <w:pPr>
        <w:rPr>
          <w:del w:id="210" w:author="Lemonz" w:date="2019-03-17T21:14:00Z"/>
          <w:lang w:val="en-US"/>
        </w:rPr>
        <w:pPrChange w:id="211" w:author="Lemonz" w:date="2019-03-17T22:29:00Z">
          <w:pPr/>
        </w:pPrChange>
      </w:pPr>
      <w:del w:id="212" w:author="Lemonz" w:date="2019-03-17T21:14:00Z">
        <w:r w:rsidRPr="00881D3B" w:rsidDel="00F915D4">
          <w:rPr>
            <w:lang w:val="en-US"/>
          </w:rPr>
          <w:delText>Declare from the outset the methodology approach that will be used to develop the product / service</w:delText>
        </w:r>
        <w:r w:rsidR="001642A6" w:rsidDel="00F915D4">
          <w:rPr>
            <w:lang w:val="en-US"/>
          </w:rPr>
          <w:delText xml:space="preserve"> and remove this text</w:delText>
        </w:r>
        <w:r w:rsidRPr="00881D3B" w:rsidDel="00F915D4">
          <w:rPr>
            <w:lang w:val="en-US"/>
          </w:rPr>
          <w:delText>.</w:delText>
        </w:r>
      </w:del>
    </w:p>
    <w:p w14:paraId="6C03C2E1" w14:textId="6758214E" w:rsidR="00DF0E27" w:rsidRDefault="00DF0E27" w:rsidP="00520BF3">
      <w:pPr>
        <w:rPr>
          <w:lang w:val="en-US"/>
        </w:rPr>
        <w:pPrChange w:id="213" w:author="Lemonz" w:date="2019-03-17T22:29:00Z">
          <w:pPr/>
        </w:pPrChange>
      </w:pPr>
    </w:p>
    <w:p w14:paraId="6E0AB904" w14:textId="0A769FD7" w:rsidR="00A14B97" w:rsidRDefault="00A14B97">
      <w:pPr>
        <w:rPr>
          <w:ins w:id="214" w:author="Lemonz" w:date="2019-03-17T21:16:00Z"/>
          <w:rFonts w:asciiTheme="minorHAnsi" w:hAnsiTheme="minorHAnsi"/>
          <w:lang w:val="en-US"/>
        </w:rPr>
      </w:pPr>
      <w:ins w:id="215" w:author="Lemonz" w:date="2019-03-17T21:16:00Z">
        <w:r>
          <w:rPr>
            <w:rFonts w:asciiTheme="minorHAnsi" w:hAnsiTheme="minorHAnsi"/>
            <w:lang w:val="en-US"/>
          </w:rPr>
          <w:t xml:space="preserve">The SRV project will </w:t>
        </w:r>
      </w:ins>
      <w:ins w:id="216" w:author="Lemonz" w:date="2019-03-17T21:17:00Z">
        <w:r>
          <w:rPr>
            <w:rFonts w:asciiTheme="minorHAnsi" w:hAnsiTheme="minorHAnsi"/>
            <w:lang w:val="en-US"/>
          </w:rPr>
          <w:t>adapt</w:t>
        </w:r>
      </w:ins>
      <w:ins w:id="217" w:author="Lemonz" w:date="2019-03-17T21:16:00Z">
        <w:r>
          <w:rPr>
            <w:rFonts w:asciiTheme="minorHAnsi" w:hAnsiTheme="minorHAnsi"/>
            <w:lang w:val="en-US"/>
          </w:rPr>
          <w:t xml:space="preserve"> a Scrum approach to </w:t>
        </w:r>
      </w:ins>
      <w:ins w:id="218" w:author="Lemonz" w:date="2019-03-17T21:17:00Z">
        <w:r>
          <w:rPr>
            <w:rFonts w:asciiTheme="minorHAnsi" w:hAnsiTheme="minorHAnsi"/>
            <w:lang w:val="en-US"/>
          </w:rPr>
          <w:t xml:space="preserve">software </w:t>
        </w:r>
      </w:ins>
      <w:ins w:id="219" w:author="Lemonz" w:date="2019-03-17T21:16:00Z">
        <w:r>
          <w:rPr>
            <w:rFonts w:asciiTheme="minorHAnsi" w:hAnsiTheme="minorHAnsi"/>
            <w:lang w:val="en-US"/>
          </w:rPr>
          <w:t>development.</w:t>
        </w:r>
      </w:ins>
      <w:ins w:id="220" w:author="Lemonz" w:date="2019-03-17T21:17:00Z">
        <w:r>
          <w:rPr>
            <w:rFonts w:asciiTheme="minorHAnsi" w:hAnsiTheme="minorHAnsi"/>
            <w:lang w:val="en-US"/>
          </w:rPr>
          <w:t xml:space="preserve"> Scrum involves an initial period of </w:t>
        </w:r>
      </w:ins>
      <w:ins w:id="221" w:author="Lemonz" w:date="2019-03-17T21:18:00Z">
        <w:r>
          <w:rPr>
            <w:rFonts w:asciiTheme="minorHAnsi" w:hAnsiTheme="minorHAnsi"/>
            <w:lang w:val="en-US"/>
          </w:rPr>
          <w:t>requirements gathering (from all stakeholders) then follows with weekly sprints for the remainder of the development period.</w:t>
        </w:r>
      </w:ins>
      <w:ins w:id="222" w:author="Lemonz" w:date="2019-03-17T23:46:00Z">
        <w:r w:rsidR="00EC1F8F">
          <w:rPr>
            <w:rFonts w:asciiTheme="minorHAnsi" w:hAnsiTheme="minorHAnsi"/>
            <w:lang w:val="en-US"/>
          </w:rPr>
          <w:t xml:space="preserve"> The conclusion of the SRV project will include a final phase of User Acceptance testing as well as a final sign-off for the finalized product. Post-development will include implementation of the solution as well as any sup</w:t>
        </w:r>
      </w:ins>
      <w:ins w:id="223" w:author="Lemonz" w:date="2019-03-17T23:47:00Z">
        <w:r w:rsidR="00EC1F8F">
          <w:rPr>
            <w:rFonts w:asciiTheme="minorHAnsi" w:hAnsiTheme="minorHAnsi"/>
            <w:lang w:val="en-US"/>
          </w:rPr>
          <w:t>port required by the client</w:t>
        </w:r>
        <w:r w:rsidR="00E12770">
          <w:rPr>
            <w:rFonts w:asciiTheme="minorHAnsi" w:hAnsiTheme="minorHAnsi"/>
            <w:lang w:val="en-US"/>
          </w:rPr>
          <w:t xml:space="preserve"> </w:t>
        </w:r>
        <w:r w:rsidR="00E12770">
          <w:rPr>
            <w:rFonts w:asciiTheme="minorHAnsi" w:hAnsiTheme="minorHAnsi"/>
            <w:lang w:val="en-US"/>
          </w:rPr>
          <w:t xml:space="preserve">(Dale Van </w:t>
        </w:r>
        <w:proofErr w:type="spellStart"/>
        <w:r w:rsidR="00E12770">
          <w:rPr>
            <w:rFonts w:asciiTheme="minorHAnsi" w:hAnsiTheme="minorHAnsi"/>
            <w:lang w:val="en-US"/>
          </w:rPr>
          <w:t>Heer</w:t>
        </w:r>
        <w:proofErr w:type="spellEnd"/>
        <w:r w:rsidR="00E12770">
          <w:rPr>
            <w:rFonts w:asciiTheme="minorHAnsi" w:hAnsiTheme="minorHAnsi"/>
            <w:lang w:val="en-US"/>
          </w:rPr>
          <w:t>)</w:t>
        </w:r>
        <w:r w:rsidR="00EC1F8F">
          <w:rPr>
            <w:rFonts w:asciiTheme="minorHAnsi" w:hAnsiTheme="minorHAnsi"/>
            <w:lang w:val="en-US"/>
          </w:rPr>
          <w:t xml:space="preserve"> as per the SLA.</w:t>
        </w:r>
      </w:ins>
    </w:p>
    <w:p w14:paraId="47E1A1FD" w14:textId="77777777" w:rsidR="00A14B97" w:rsidRDefault="00A14B97">
      <w:pPr>
        <w:rPr>
          <w:ins w:id="224" w:author="Lemonz" w:date="2019-03-17T21:16:00Z"/>
          <w:rFonts w:asciiTheme="minorHAnsi" w:hAnsiTheme="minorHAnsi"/>
          <w:lang w:val="en-US"/>
        </w:rPr>
      </w:pPr>
    </w:p>
    <w:p w14:paraId="3B02A48C" w14:textId="46638B1B" w:rsidR="00DF0E27" w:rsidDel="0050650C" w:rsidRDefault="00DF0E27">
      <w:pPr>
        <w:rPr>
          <w:del w:id="225" w:author="Lemonz" w:date="2019-03-17T22:26:00Z"/>
          <w:rFonts w:asciiTheme="minorHAnsi" w:hAnsiTheme="minorHAnsi"/>
          <w:lang w:val="en-US"/>
        </w:rPr>
      </w:pPr>
      <w:del w:id="226" w:author="Lemonz" w:date="2019-03-17T22:26:00Z">
        <w:r w:rsidDel="0050650C">
          <w:rPr>
            <w:rFonts w:asciiTheme="minorHAnsi" w:hAnsiTheme="minorHAnsi"/>
            <w:lang w:val="en-US"/>
          </w:rPr>
          <w:delText xml:space="preserve">The product will be developed according to the guidelines of the agile methodology. Once </w:delText>
        </w:r>
        <w:r w:rsidR="00DC3C76" w:rsidDel="0050650C">
          <w:rPr>
            <w:rFonts w:asciiTheme="minorHAnsi" w:hAnsiTheme="minorHAnsi"/>
            <w:lang w:val="en-US"/>
          </w:rPr>
          <w:delText>completed</w:delText>
        </w:r>
        <w:r w:rsidDel="0050650C">
          <w:rPr>
            <w:rFonts w:asciiTheme="minorHAnsi" w:hAnsiTheme="minorHAnsi"/>
            <w:lang w:val="en-US"/>
          </w:rPr>
          <w:delText xml:space="preserve"> the basic documentation required and the bare bones structure of the project is clarified to all the parts involved, the focus will shift as soon as possible to the production.</w:delText>
        </w:r>
      </w:del>
    </w:p>
    <w:p w14:paraId="5C1C8F4D" w14:textId="747341E5" w:rsidR="00DF0E27" w:rsidDel="0050650C" w:rsidRDefault="00DF0E27">
      <w:pPr>
        <w:rPr>
          <w:del w:id="227" w:author="Lemonz" w:date="2019-03-17T22:27:00Z"/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 client </w:t>
      </w:r>
      <w:del w:id="228" w:author="Lemonz" w:date="2019-03-17T22:26:00Z">
        <w:r w:rsidDel="0050650C">
          <w:rPr>
            <w:rFonts w:asciiTheme="minorHAnsi" w:hAnsiTheme="minorHAnsi"/>
            <w:lang w:val="en-US"/>
          </w:rPr>
          <w:delText>will</w:delText>
        </w:r>
      </w:del>
      <w:ins w:id="229" w:author="Lemonz" w:date="2019-03-17T22:26:00Z">
        <w:r w:rsidR="0050650C">
          <w:rPr>
            <w:rFonts w:asciiTheme="minorHAnsi" w:hAnsiTheme="minorHAnsi"/>
            <w:lang w:val="en-US"/>
          </w:rPr>
          <w:t>is to</w:t>
        </w:r>
      </w:ins>
      <w:r>
        <w:rPr>
          <w:rFonts w:asciiTheme="minorHAnsi" w:hAnsiTheme="minorHAnsi"/>
          <w:lang w:val="en-US"/>
        </w:rPr>
        <w:t xml:space="preserve"> be involved in the </w:t>
      </w:r>
      <w:ins w:id="230" w:author="Lemonz" w:date="2019-03-17T22:26:00Z">
        <w:r w:rsidR="0050650C">
          <w:rPr>
            <w:rFonts w:asciiTheme="minorHAnsi" w:hAnsiTheme="minorHAnsi"/>
            <w:lang w:val="en-US"/>
          </w:rPr>
          <w:t xml:space="preserve">development </w:t>
        </w:r>
      </w:ins>
      <w:r>
        <w:rPr>
          <w:rFonts w:asciiTheme="minorHAnsi" w:hAnsiTheme="minorHAnsi"/>
          <w:lang w:val="en-US"/>
        </w:rPr>
        <w:t xml:space="preserve">process </w:t>
      </w:r>
      <w:r w:rsidR="00DC3C76">
        <w:rPr>
          <w:rFonts w:asciiTheme="minorHAnsi" w:hAnsiTheme="minorHAnsi"/>
          <w:lang w:val="en-US"/>
        </w:rPr>
        <w:t xml:space="preserve">from the </w:t>
      </w:r>
      <w:del w:id="231" w:author="Lemonz" w:date="2019-03-17T22:26:00Z">
        <w:r w:rsidR="00DC3C76" w:rsidDel="0050650C">
          <w:rPr>
            <w:rFonts w:asciiTheme="minorHAnsi" w:hAnsiTheme="minorHAnsi"/>
            <w:lang w:val="en-US"/>
          </w:rPr>
          <w:delText>get-go</w:delText>
        </w:r>
      </w:del>
      <w:ins w:id="232" w:author="Lemonz" w:date="2019-03-17T23:48:00Z">
        <w:r w:rsidR="00E12770">
          <w:rPr>
            <w:rFonts w:asciiTheme="minorHAnsi" w:hAnsiTheme="minorHAnsi"/>
            <w:lang w:val="en-US"/>
          </w:rPr>
          <w:t>beginning of the project</w:t>
        </w:r>
      </w:ins>
      <w:r>
        <w:rPr>
          <w:rFonts w:asciiTheme="minorHAnsi" w:hAnsiTheme="minorHAnsi"/>
          <w:lang w:val="en-US"/>
        </w:rPr>
        <w:t xml:space="preserve"> and will be kept </w:t>
      </w:r>
      <w:ins w:id="233" w:author="Lemonz" w:date="2019-03-17T22:26:00Z">
        <w:r w:rsidR="0050650C">
          <w:rPr>
            <w:rFonts w:asciiTheme="minorHAnsi" w:hAnsiTheme="minorHAnsi"/>
            <w:lang w:val="en-US"/>
          </w:rPr>
          <w:t>updated</w:t>
        </w:r>
      </w:ins>
      <w:del w:id="234" w:author="Lemonz" w:date="2019-03-17T22:26:00Z">
        <w:r w:rsidDel="0050650C">
          <w:rPr>
            <w:rFonts w:asciiTheme="minorHAnsi" w:hAnsiTheme="minorHAnsi"/>
            <w:lang w:val="en-US"/>
          </w:rPr>
          <w:delText>involved</w:delText>
        </w:r>
      </w:del>
      <w:r>
        <w:rPr>
          <w:rFonts w:asciiTheme="minorHAnsi" w:hAnsiTheme="minorHAnsi"/>
          <w:lang w:val="en-US"/>
        </w:rPr>
        <w:t xml:space="preserve"> through frequent (possibly weekly) meetings to showcase the progress and </w:t>
      </w:r>
      <w:del w:id="235" w:author="Lemonz" w:date="2019-03-17T22:27:00Z">
        <w:r w:rsidDel="0050650C">
          <w:rPr>
            <w:rFonts w:asciiTheme="minorHAnsi" w:hAnsiTheme="minorHAnsi"/>
            <w:lang w:val="en-US"/>
          </w:rPr>
          <w:delText>get his/her</w:delText>
        </w:r>
      </w:del>
      <w:ins w:id="236" w:author="Lemonz" w:date="2019-03-17T22:27:00Z">
        <w:r w:rsidR="0050650C">
          <w:rPr>
            <w:rFonts w:asciiTheme="minorHAnsi" w:hAnsiTheme="minorHAnsi"/>
            <w:lang w:val="en-US"/>
          </w:rPr>
          <w:t>receive client</w:t>
        </w:r>
      </w:ins>
      <w:r>
        <w:rPr>
          <w:rFonts w:asciiTheme="minorHAnsi" w:hAnsiTheme="minorHAnsi"/>
          <w:lang w:val="en-US"/>
        </w:rPr>
        <w:t xml:space="preserve"> feedback.</w:t>
      </w:r>
    </w:p>
    <w:p w14:paraId="0CCC4022" w14:textId="521B0311" w:rsidR="009F1781" w:rsidRPr="00881D3B" w:rsidDel="0050650C" w:rsidRDefault="0050650C" w:rsidP="00DC3C76">
      <w:pPr>
        <w:rPr>
          <w:del w:id="237" w:author="Lemonz" w:date="2019-03-17T22:28:00Z"/>
          <w:rFonts w:asciiTheme="minorHAnsi" w:hAnsiTheme="minorHAnsi"/>
          <w:lang w:val="en-US"/>
        </w:rPr>
      </w:pPr>
      <w:ins w:id="238" w:author="Lemonz" w:date="2019-03-17T22:27:00Z">
        <w:r>
          <w:rPr>
            <w:rFonts w:asciiTheme="minorHAnsi" w:hAnsiTheme="minorHAnsi"/>
            <w:lang w:val="en-US"/>
          </w:rPr>
          <w:t xml:space="preserve"> </w:t>
        </w:r>
      </w:ins>
      <w:del w:id="239" w:author="Lemonz" w:date="2019-03-17T22:27:00Z">
        <w:r w:rsidR="009F1781" w:rsidDel="0050650C">
          <w:rPr>
            <w:rFonts w:asciiTheme="minorHAnsi" w:hAnsiTheme="minorHAnsi"/>
            <w:lang w:val="en-US"/>
          </w:rPr>
          <w:delText>This way it will be possible to assure that in each phase of the development, the product will</w:delText>
        </w:r>
        <w:r w:rsidR="00DC3C76" w:rsidDel="0050650C">
          <w:rPr>
            <w:rFonts w:asciiTheme="minorHAnsi" w:hAnsiTheme="minorHAnsi"/>
            <w:lang w:val="en-US"/>
          </w:rPr>
          <w:delText xml:space="preserve"> fulfill the client’s expectations without exceeding the scope identified by the development team,</w:delText>
        </w:r>
        <w:r w:rsidR="009F1781" w:rsidDel="0050650C">
          <w:rPr>
            <w:rFonts w:asciiTheme="minorHAnsi" w:hAnsiTheme="minorHAnsi"/>
            <w:lang w:val="en-US"/>
          </w:rPr>
          <w:delText xml:space="preserve"> until the product will be </w:delText>
        </w:r>
        <w:r w:rsidR="00DC3C76" w:rsidDel="0050650C">
          <w:rPr>
            <w:rFonts w:asciiTheme="minorHAnsi" w:hAnsiTheme="minorHAnsi"/>
            <w:lang w:val="en-US"/>
          </w:rPr>
          <w:delText xml:space="preserve">deemed </w:delText>
        </w:r>
        <w:r w:rsidR="009F1781" w:rsidDel="0050650C">
          <w:rPr>
            <w:rFonts w:asciiTheme="minorHAnsi" w:hAnsiTheme="minorHAnsi"/>
            <w:lang w:val="en-US"/>
          </w:rPr>
          <w:delText>complete</w:delText>
        </w:r>
        <w:r w:rsidR="00DC3C76" w:rsidDel="0050650C">
          <w:rPr>
            <w:rFonts w:asciiTheme="minorHAnsi" w:hAnsiTheme="minorHAnsi"/>
            <w:lang w:val="en-US"/>
          </w:rPr>
          <w:delText xml:space="preserve"> </w:delText>
        </w:r>
        <w:r w:rsidR="009F1781" w:rsidDel="0050650C">
          <w:rPr>
            <w:rFonts w:asciiTheme="minorHAnsi" w:hAnsiTheme="minorHAnsi"/>
            <w:lang w:val="en-US"/>
          </w:rPr>
          <w:delText>and ready to be handed to the client</w:delText>
        </w:r>
      </w:del>
      <w:ins w:id="240" w:author="Lemonz" w:date="2019-03-17T22:27:00Z">
        <w:r>
          <w:rPr>
            <w:rFonts w:asciiTheme="minorHAnsi" w:hAnsiTheme="minorHAnsi"/>
            <w:lang w:val="en-US"/>
          </w:rPr>
          <w:t xml:space="preserve">Any changes </w:t>
        </w:r>
      </w:ins>
      <w:ins w:id="241" w:author="Lemonz" w:date="2019-03-17T22:28:00Z">
        <w:r>
          <w:rPr>
            <w:rFonts w:asciiTheme="minorHAnsi" w:hAnsiTheme="minorHAnsi"/>
            <w:lang w:val="en-US"/>
          </w:rPr>
          <w:t xml:space="preserve">to the SRV project </w:t>
        </w:r>
      </w:ins>
      <w:ins w:id="242" w:author="Lemonz" w:date="2019-03-17T22:27:00Z">
        <w:r>
          <w:rPr>
            <w:rFonts w:asciiTheme="minorHAnsi" w:hAnsiTheme="minorHAnsi"/>
            <w:lang w:val="en-US"/>
          </w:rPr>
          <w:t xml:space="preserve">made </w:t>
        </w:r>
        <w:proofErr w:type="gramStart"/>
        <w:r>
          <w:rPr>
            <w:rFonts w:asciiTheme="minorHAnsi" w:hAnsiTheme="minorHAnsi"/>
            <w:lang w:val="en-US"/>
          </w:rPr>
          <w:t>as a result of</w:t>
        </w:r>
        <w:proofErr w:type="gramEnd"/>
        <w:r>
          <w:rPr>
            <w:rFonts w:asciiTheme="minorHAnsi" w:hAnsiTheme="minorHAnsi"/>
            <w:lang w:val="en-US"/>
          </w:rPr>
          <w:t xml:space="preserve"> this feedback will be reflected onto the development team (</w:t>
        </w:r>
        <w:proofErr w:type="spellStart"/>
        <w:r>
          <w:rPr>
            <w:rFonts w:asciiTheme="minorHAnsi" w:hAnsiTheme="minorHAnsi"/>
            <w:lang w:val="en-US"/>
          </w:rPr>
          <w:t>ITWorks</w:t>
        </w:r>
        <w:proofErr w:type="spellEnd"/>
        <w:r>
          <w:rPr>
            <w:rFonts w:asciiTheme="minorHAnsi" w:hAnsiTheme="minorHAnsi"/>
            <w:lang w:val="en-US"/>
          </w:rPr>
          <w:t>) during weekly Scrum meetings</w:t>
        </w:r>
      </w:ins>
      <w:r w:rsidR="009F1781">
        <w:rPr>
          <w:rFonts w:asciiTheme="minorHAnsi" w:hAnsiTheme="minorHAnsi"/>
          <w:lang w:val="en-US"/>
        </w:rPr>
        <w:t>.</w:t>
      </w:r>
    </w:p>
    <w:p w14:paraId="78D2A601" w14:textId="715192E4" w:rsidR="00E15C32" w:rsidRPr="00881D3B" w:rsidDel="0050650C" w:rsidRDefault="00E15C32" w:rsidP="00E15C32">
      <w:pPr>
        <w:rPr>
          <w:del w:id="243" w:author="Lemonz" w:date="2019-03-17T22:28:00Z"/>
          <w:rFonts w:asciiTheme="minorHAnsi" w:hAnsiTheme="minorHAnsi"/>
          <w:lang w:val="en-US"/>
        </w:rPr>
      </w:pPr>
    </w:p>
    <w:p w14:paraId="74FE0AFF" w14:textId="77777777" w:rsidR="00C73CF6" w:rsidRDefault="00C73CF6">
      <w:pPr>
        <w:rPr>
          <w:ins w:id="244" w:author="Lemonz" w:date="2019-03-17T21:14:00Z"/>
          <w:rFonts w:asciiTheme="minorHAnsi" w:hAnsiTheme="minorHAnsi"/>
          <w:b/>
          <w:bCs/>
          <w:color w:val="2F5496" w:themeColor="accent1" w:themeShade="BF"/>
          <w:sz w:val="22"/>
          <w:szCs w:val="28"/>
          <w:lang w:val="en-US"/>
        </w:rPr>
      </w:pPr>
      <w:ins w:id="245" w:author="Lemonz" w:date="2019-03-17T21:14:00Z">
        <w:r>
          <w:rPr>
            <w:lang w:val="en-US"/>
          </w:rPr>
          <w:br w:type="page"/>
        </w:r>
      </w:ins>
    </w:p>
    <w:p w14:paraId="44375DCA" w14:textId="77114C94" w:rsidR="00E15C32" w:rsidDel="00EF70B7" w:rsidRDefault="00035925" w:rsidP="00520BF3">
      <w:pPr>
        <w:pStyle w:val="Heading4"/>
        <w:rPr>
          <w:del w:id="246" w:author="Lemonz" w:date="2019-03-17T22:29:00Z"/>
          <w:lang w:val="en-US"/>
        </w:rPr>
      </w:pPr>
      <w:r w:rsidRPr="00881D3B">
        <w:rPr>
          <w:lang w:val="en-US"/>
        </w:rPr>
        <w:lastRenderedPageBreak/>
        <w:t>Team Structure</w:t>
      </w:r>
    </w:p>
    <w:p w14:paraId="6DB3C878" w14:textId="77777777" w:rsidR="00EF70B7" w:rsidRPr="00EF70B7" w:rsidRDefault="00EF70B7" w:rsidP="00EF70B7">
      <w:pPr>
        <w:pStyle w:val="Heading4"/>
        <w:rPr>
          <w:ins w:id="247" w:author="Lemonz" w:date="2019-03-17T23:48:00Z"/>
          <w:lang w:val="en-US"/>
          <w:rPrChange w:id="248" w:author="Lemonz" w:date="2019-03-17T23:48:00Z">
            <w:rPr>
              <w:ins w:id="249" w:author="Lemonz" w:date="2019-03-17T23:48:00Z"/>
              <w:lang w:val="en-US"/>
            </w:rPr>
          </w:rPrChange>
        </w:rPr>
        <w:pPrChange w:id="250" w:author="Lemonz" w:date="2019-03-17T23:48:00Z">
          <w:pPr>
            <w:pStyle w:val="Heading4"/>
          </w:pPr>
        </w:pPrChange>
      </w:pPr>
    </w:p>
    <w:p w14:paraId="1B15D7BD" w14:textId="24CC0A02" w:rsidR="00E15C32" w:rsidRPr="00881D3B" w:rsidRDefault="00410C5D" w:rsidP="00EF70B7">
      <w:pPr>
        <w:rPr>
          <w:lang w:val="en-US"/>
        </w:rPr>
        <w:pPrChange w:id="251" w:author="Lemonz" w:date="2019-03-17T23:48:00Z">
          <w:pPr>
            <w:spacing w:after="120"/>
          </w:pPr>
        </w:pPrChange>
      </w:pPr>
      <w:del w:id="252" w:author="Lemonz" w:date="2019-03-17T22:29:00Z">
        <w:r w:rsidRPr="00881D3B" w:rsidDel="00520BF3">
          <w:rPr>
            <w:lang w:val="en-US"/>
          </w:rPr>
          <w:delText>Identify the team structure and major roles and responsibilities</w:delText>
        </w:r>
        <w:r w:rsidR="001642A6" w:rsidDel="00520BF3">
          <w:rPr>
            <w:lang w:val="en-US"/>
          </w:rPr>
          <w:delText xml:space="preserve"> and remove this text.</w:delText>
        </w:r>
      </w:del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410C5D" w:rsidRPr="00881D3B" w14:paraId="570CBF0E" w14:textId="77777777" w:rsidTr="00410C5D">
        <w:tc>
          <w:tcPr>
            <w:tcW w:w="3320" w:type="dxa"/>
          </w:tcPr>
          <w:p w14:paraId="300240D5" w14:textId="77777777" w:rsidR="00410C5D" w:rsidRPr="00EF70B7" w:rsidRDefault="00410C5D">
            <w:pPr>
              <w:rPr>
                <w:rFonts w:asciiTheme="minorHAnsi" w:hAnsiTheme="minorHAnsi"/>
                <w:b/>
                <w:lang w:val="en-US"/>
                <w:rPrChange w:id="253" w:author="Lemonz" w:date="2019-03-17T23:48:00Z">
                  <w:rPr>
                    <w:rFonts w:asciiTheme="minorHAnsi" w:hAnsiTheme="minorHAnsi"/>
                    <w:lang w:val="en-US"/>
                  </w:rPr>
                </w:rPrChange>
              </w:rPr>
            </w:pPr>
            <w:r w:rsidRPr="00EF70B7">
              <w:rPr>
                <w:rFonts w:asciiTheme="minorHAnsi" w:hAnsiTheme="minorHAnsi"/>
                <w:b/>
                <w:lang w:val="en-US"/>
                <w:rPrChange w:id="254" w:author="Lemonz" w:date="2019-03-17T23:48:00Z">
                  <w:rPr>
                    <w:rFonts w:asciiTheme="minorHAnsi" w:hAnsiTheme="minorHAnsi"/>
                    <w:lang w:val="en-US"/>
                  </w:rPr>
                </w:rPrChange>
              </w:rPr>
              <w:t>Name</w:t>
            </w:r>
          </w:p>
        </w:tc>
        <w:tc>
          <w:tcPr>
            <w:tcW w:w="3321" w:type="dxa"/>
          </w:tcPr>
          <w:p w14:paraId="617DF6AE" w14:textId="77777777" w:rsidR="00410C5D" w:rsidRPr="00EF70B7" w:rsidRDefault="00410C5D">
            <w:pPr>
              <w:rPr>
                <w:rFonts w:asciiTheme="minorHAnsi" w:hAnsiTheme="minorHAnsi"/>
                <w:b/>
                <w:lang w:val="en-US"/>
                <w:rPrChange w:id="255" w:author="Lemonz" w:date="2019-03-17T23:48:00Z">
                  <w:rPr>
                    <w:rFonts w:asciiTheme="minorHAnsi" w:hAnsiTheme="minorHAnsi"/>
                    <w:lang w:val="en-US"/>
                  </w:rPr>
                </w:rPrChange>
              </w:rPr>
            </w:pPr>
            <w:r w:rsidRPr="00EF70B7">
              <w:rPr>
                <w:rFonts w:asciiTheme="minorHAnsi" w:hAnsiTheme="minorHAnsi"/>
                <w:b/>
                <w:lang w:val="en-US"/>
                <w:rPrChange w:id="256" w:author="Lemonz" w:date="2019-03-17T23:48:00Z">
                  <w:rPr>
                    <w:rFonts w:asciiTheme="minorHAnsi" w:hAnsiTheme="minorHAnsi"/>
                    <w:lang w:val="en-US"/>
                  </w:rPr>
                </w:rPrChange>
              </w:rPr>
              <w:t>Role</w:t>
            </w:r>
          </w:p>
        </w:tc>
        <w:tc>
          <w:tcPr>
            <w:tcW w:w="3321" w:type="dxa"/>
          </w:tcPr>
          <w:p w14:paraId="386D601B" w14:textId="77777777" w:rsidR="00410C5D" w:rsidRPr="00EF70B7" w:rsidRDefault="00410C5D">
            <w:pPr>
              <w:rPr>
                <w:rFonts w:asciiTheme="minorHAnsi" w:hAnsiTheme="minorHAnsi"/>
                <w:b/>
                <w:lang w:val="en-US"/>
                <w:rPrChange w:id="257" w:author="Lemonz" w:date="2019-03-17T23:48:00Z">
                  <w:rPr>
                    <w:rFonts w:asciiTheme="minorHAnsi" w:hAnsiTheme="minorHAnsi"/>
                    <w:lang w:val="en-US"/>
                  </w:rPr>
                </w:rPrChange>
              </w:rPr>
            </w:pPr>
            <w:r w:rsidRPr="00EF70B7">
              <w:rPr>
                <w:rFonts w:asciiTheme="minorHAnsi" w:hAnsiTheme="minorHAnsi"/>
                <w:b/>
                <w:lang w:val="en-US"/>
                <w:rPrChange w:id="258" w:author="Lemonz" w:date="2019-03-17T23:48:00Z">
                  <w:rPr>
                    <w:rFonts w:asciiTheme="minorHAnsi" w:hAnsiTheme="minorHAnsi"/>
                    <w:lang w:val="en-US"/>
                  </w:rPr>
                </w:rPrChange>
              </w:rPr>
              <w:t>Responsibility</w:t>
            </w:r>
          </w:p>
        </w:tc>
      </w:tr>
      <w:tr w:rsidR="00410C5D" w:rsidRPr="00881D3B" w14:paraId="25BD6CC0" w14:textId="77777777" w:rsidTr="003173CD">
        <w:trPr>
          <w:trHeight w:val="501"/>
        </w:trPr>
        <w:tc>
          <w:tcPr>
            <w:tcW w:w="3320" w:type="dxa"/>
          </w:tcPr>
          <w:p w14:paraId="1F0A4E5C" w14:textId="4BB6E177" w:rsidR="00410C5D" w:rsidRPr="00881D3B" w:rsidRDefault="00DC3C7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Ngo Nguyen</w:t>
            </w:r>
          </w:p>
        </w:tc>
        <w:tc>
          <w:tcPr>
            <w:tcW w:w="3321" w:type="dxa"/>
          </w:tcPr>
          <w:p w14:paraId="696CE3D4" w14:textId="2DE90A94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Developer – Team Leader</w:t>
            </w:r>
          </w:p>
        </w:tc>
        <w:tc>
          <w:tcPr>
            <w:tcW w:w="3321" w:type="dxa"/>
          </w:tcPr>
          <w:p w14:paraId="27E5096D" w14:textId="08B51E3F" w:rsidR="00AB59D1" w:rsidRDefault="00AB59D1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Team Lead</w:t>
            </w:r>
          </w:p>
          <w:p w14:paraId="79C58049" w14:textId="7BD7FBD5" w:rsidR="00410C5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Documents revision</w:t>
            </w:r>
          </w:p>
          <w:p w14:paraId="0BF7B518" w14:textId="717F9D4F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Writing documentation</w:t>
            </w:r>
          </w:p>
          <w:p w14:paraId="573DCF86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Coding</w:t>
            </w:r>
          </w:p>
          <w:p w14:paraId="1181F481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Liaising with the client</w:t>
            </w:r>
          </w:p>
          <w:p w14:paraId="116D3601" w14:textId="0B7B33B2" w:rsidR="003173CD" w:rsidRP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UI Design</w:t>
            </w:r>
          </w:p>
        </w:tc>
      </w:tr>
      <w:tr w:rsidR="00410C5D" w:rsidRPr="00881D3B" w14:paraId="64A1037C" w14:textId="77777777" w:rsidTr="00410C5D">
        <w:tc>
          <w:tcPr>
            <w:tcW w:w="3320" w:type="dxa"/>
          </w:tcPr>
          <w:p w14:paraId="6F01D7EA" w14:textId="73EAA7CE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Alessandro Ferro</w:t>
            </w:r>
          </w:p>
        </w:tc>
        <w:tc>
          <w:tcPr>
            <w:tcW w:w="3321" w:type="dxa"/>
          </w:tcPr>
          <w:p w14:paraId="34C527DE" w14:textId="6F9C4A9E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Developer</w:t>
            </w:r>
          </w:p>
        </w:tc>
        <w:tc>
          <w:tcPr>
            <w:tcW w:w="3321" w:type="dxa"/>
          </w:tcPr>
          <w:p w14:paraId="51972788" w14:textId="77777777" w:rsidR="00410C5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Writing documentation</w:t>
            </w:r>
          </w:p>
          <w:p w14:paraId="65E7B4A7" w14:textId="732A5405" w:rsidR="003173CD" w:rsidRDefault="009E67AA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ins w:id="259" w:author="Lemonz" w:date="2019-03-17T22:30:00Z">
              <w:r>
                <w:rPr>
                  <w:rFonts w:asciiTheme="minorHAnsi" w:hAnsiTheme="minorHAnsi"/>
                  <w:lang w:val="en-US"/>
                </w:rPr>
                <w:t>Lead Coder</w:t>
              </w:r>
            </w:ins>
            <w:del w:id="260" w:author="Lemonz" w:date="2019-03-17T22:30:00Z">
              <w:r w:rsidR="003173CD" w:rsidDel="009E67AA">
                <w:rPr>
                  <w:rFonts w:asciiTheme="minorHAnsi" w:hAnsiTheme="minorHAnsi"/>
                  <w:lang w:val="en-US"/>
                </w:rPr>
                <w:delText>Coding</w:delText>
              </w:r>
            </w:del>
          </w:p>
          <w:p w14:paraId="1FCDAF37" w14:textId="6D5A882D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ins w:id="261" w:author="Lemonz" w:date="2019-03-17T23:28:00Z"/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Liaising with the client</w:t>
            </w:r>
          </w:p>
          <w:p w14:paraId="452715EA" w14:textId="59C00E4D" w:rsidR="00770F89" w:rsidRDefault="00770F89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ins w:id="262" w:author="Lemonz" w:date="2019-03-17T23:28:00Z">
              <w:r>
                <w:rPr>
                  <w:rFonts w:asciiTheme="minorHAnsi" w:hAnsiTheme="minorHAnsi"/>
                  <w:lang w:val="en-US"/>
                </w:rPr>
                <w:t>Minutes</w:t>
              </w:r>
            </w:ins>
          </w:p>
          <w:p w14:paraId="18EF88EB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ins w:id="263" w:author="Lemonz" w:date="2019-03-17T21:16:00Z"/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Prototyping</w:t>
            </w:r>
          </w:p>
          <w:p w14:paraId="0A972CDE" w14:textId="4C7931A1" w:rsidR="00A14B97" w:rsidRPr="003173CD" w:rsidRDefault="00A14B97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ins w:id="264" w:author="Lemonz" w:date="2019-03-17T21:16:00Z">
              <w:r>
                <w:rPr>
                  <w:rFonts w:asciiTheme="minorHAnsi" w:hAnsiTheme="minorHAnsi"/>
                  <w:lang w:val="en-US"/>
                </w:rPr>
                <w:t>UI Design</w:t>
              </w:r>
            </w:ins>
          </w:p>
        </w:tc>
      </w:tr>
      <w:tr w:rsidR="00410C5D" w:rsidRPr="00881D3B" w14:paraId="6CC0F377" w14:textId="77777777" w:rsidTr="00410C5D">
        <w:tc>
          <w:tcPr>
            <w:tcW w:w="3320" w:type="dxa"/>
          </w:tcPr>
          <w:p w14:paraId="100F86CA" w14:textId="3568F8AA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Gonzalo Soto</w:t>
            </w:r>
          </w:p>
        </w:tc>
        <w:tc>
          <w:tcPr>
            <w:tcW w:w="3321" w:type="dxa"/>
          </w:tcPr>
          <w:p w14:paraId="3EB2A596" w14:textId="70FFF98F" w:rsidR="00410C5D" w:rsidRPr="00881D3B" w:rsidRDefault="003173C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Developer</w:t>
            </w:r>
          </w:p>
        </w:tc>
        <w:tc>
          <w:tcPr>
            <w:tcW w:w="3321" w:type="dxa"/>
          </w:tcPr>
          <w:p w14:paraId="10D288AD" w14:textId="17186F59" w:rsidR="00410C5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Code revision</w:t>
            </w:r>
          </w:p>
          <w:p w14:paraId="1F7457CA" w14:textId="2F386588" w:rsidR="00545654" w:rsidRDefault="00545654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del w:id="265" w:author="Lemonz" w:date="2019-03-17T22:30:00Z">
              <w:r w:rsidDel="009E67AA">
                <w:rPr>
                  <w:rFonts w:asciiTheme="minorHAnsi" w:hAnsiTheme="minorHAnsi"/>
                  <w:lang w:val="en-US"/>
                </w:rPr>
                <w:delText>Testing</w:delText>
              </w:r>
            </w:del>
            <w:ins w:id="266" w:author="Lemonz" w:date="2019-03-17T22:30:00Z">
              <w:r w:rsidR="009E67AA">
                <w:rPr>
                  <w:rFonts w:asciiTheme="minorHAnsi" w:hAnsiTheme="minorHAnsi"/>
                  <w:lang w:val="en-US"/>
                </w:rPr>
                <w:t>Lead Tester</w:t>
              </w:r>
            </w:ins>
          </w:p>
          <w:p w14:paraId="3EBD876A" w14:textId="35342BA0" w:rsidR="00C64BC3" w:rsidRDefault="00C64BC3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Writing documentation</w:t>
            </w:r>
          </w:p>
          <w:p w14:paraId="0045BB42" w14:textId="77777777" w:rsidR="003173CD" w:rsidRDefault="003173CD" w:rsidP="003173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Coding</w:t>
            </w:r>
          </w:p>
          <w:p w14:paraId="48F1567A" w14:textId="77777777" w:rsidR="003173CD" w:rsidDel="00A14B97" w:rsidRDefault="003173CD" w:rsidP="003173CD">
            <w:pPr>
              <w:pStyle w:val="ListParagraph"/>
              <w:numPr>
                <w:ilvl w:val="0"/>
                <w:numId w:val="1"/>
              </w:numPr>
              <w:rPr>
                <w:del w:id="267" w:author="Lemonz" w:date="2019-03-17T21:14:00Z"/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Liaising with </w:t>
            </w:r>
            <w:r w:rsidR="001D759C">
              <w:rPr>
                <w:rFonts w:asciiTheme="minorHAnsi" w:hAnsiTheme="minorHAnsi"/>
                <w:lang w:val="en-US"/>
              </w:rPr>
              <w:t>the client</w:t>
            </w:r>
          </w:p>
          <w:p w14:paraId="668739CA" w14:textId="1402D11E" w:rsidR="001D759C" w:rsidRPr="00A14B97" w:rsidRDefault="001D759C" w:rsidP="00A14B9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  <w:rPrChange w:id="268" w:author="Lemonz" w:date="2019-03-17T21:14:00Z">
                  <w:rPr>
                    <w:lang w:val="en-US"/>
                  </w:rPr>
                </w:rPrChange>
              </w:rPr>
              <w:pPrChange w:id="269" w:author="Lemonz" w:date="2019-03-17T21:14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270" w:author="Lemonz" w:date="2019-03-17T21:14:00Z">
              <w:r w:rsidRPr="00A14B97" w:rsidDel="00A14B97">
                <w:rPr>
                  <w:rFonts w:asciiTheme="minorHAnsi" w:hAnsiTheme="minorHAnsi"/>
                  <w:lang w:val="en-US"/>
                  <w:rPrChange w:id="271" w:author="Lemonz" w:date="2019-03-17T21:14:00Z">
                    <w:rPr>
                      <w:lang w:val="en-US"/>
                    </w:rPr>
                  </w:rPrChange>
                </w:rPr>
                <w:delText>Extra Implementations Lead</w:delText>
              </w:r>
            </w:del>
          </w:p>
        </w:tc>
      </w:tr>
    </w:tbl>
    <w:p w14:paraId="515795F6" w14:textId="77777777" w:rsidR="00410C5D" w:rsidRPr="00881D3B" w:rsidRDefault="00410C5D">
      <w:pPr>
        <w:rPr>
          <w:rFonts w:asciiTheme="minorHAnsi" w:hAnsiTheme="minorHAnsi"/>
          <w:lang w:val="en-US"/>
        </w:rPr>
      </w:pPr>
    </w:p>
    <w:p w14:paraId="2820E997" w14:textId="04B3E6C1" w:rsidR="00E15C32" w:rsidDel="00E12770" w:rsidRDefault="00E15C32" w:rsidP="00E12770">
      <w:pPr>
        <w:pStyle w:val="Heading4"/>
        <w:rPr>
          <w:del w:id="272" w:author="Lemonz" w:date="2019-03-17T23:09:00Z"/>
          <w:lang w:val="en-US"/>
        </w:rPr>
        <w:pPrChange w:id="273" w:author="Lemonz" w:date="2019-03-17T23:48:00Z">
          <w:pPr>
            <w:pStyle w:val="Heading4"/>
          </w:pPr>
        </w:pPrChange>
      </w:pPr>
      <w:r w:rsidRPr="00881D3B">
        <w:rPr>
          <w:lang w:val="en-US"/>
        </w:rPr>
        <w:t>Reporting Requirements</w:t>
      </w:r>
    </w:p>
    <w:p w14:paraId="04A837A2" w14:textId="77777777" w:rsidR="00E12770" w:rsidRPr="00E12770" w:rsidRDefault="00E12770" w:rsidP="00E12770">
      <w:pPr>
        <w:pStyle w:val="Heading4"/>
        <w:rPr>
          <w:ins w:id="274" w:author="Lemonz" w:date="2019-03-17T23:48:00Z"/>
          <w:lang w:val="en-US"/>
          <w:rPrChange w:id="275" w:author="Lemonz" w:date="2019-03-17T23:48:00Z">
            <w:rPr>
              <w:ins w:id="276" w:author="Lemonz" w:date="2019-03-17T23:48:00Z"/>
              <w:lang w:val="en-US"/>
            </w:rPr>
          </w:rPrChange>
        </w:rPr>
        <w:pPrChange w:id="277" w:author="Lemonz" w:date="2019-03-17T23:48:00Z">
          <w:pPr>
            <w:pStyle w:val="Heading4"/>
          </w:pPr>
        </w:pPrChange>
      </w:pPr>
    </w:p>
    <w:p w14:paraId="11AE1CED" w14:textId="3ED5B73E" w:rsidR="00E15C32" w:rsidRPr="00881D3B" w:rsidRDefault="00410C5D" w:rsidP="00E12770">
      <w:pPr>
        <w:rPr>
          <w:lang w:val="en-US"/>
        </w:rPr>
        <w:pPrChange w:id="278" w:author="Lemonz" w:date="2019-03-17T23:48:00Z">
          <w:pPr>
            <w:spacing w:after="120"/>
          </w:pPr>
        </w:pPrChange>
      </w:pPr>
      <w:del w:id="279" w:author="Lemonz" w:date="2019-03-17T23:09:00Z">
        <w:r w:rsidRPr="00881D3B" w:rsidDel="00B535C1">
          <w:rPr>
            <w:lang w:val="en-US"/>
          </w:rPr>
          <w:delText>Establish when reports / updates are due</w:delText>
        </w:r>
        <w:r w:rsidR="001642A6" w:rsidDel="00B535C1">
          <w:rPr>
            <w:lang w:val="en-US"/>
          </w:rPr>
          <w:delText xml:space="preserve"> and remove this text</w:delText>
        </w:r>
      </w:del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</w:tblGrid>
      <w:tr w:rsidR="001642A6" w:rsidRPr="00881D3B" w14:paraId="35055293" w14:textId="77777777" w:rsidTr="006E79D3">
        <w:tc>
          <w:tcPr>
            <w:tcW w:w="3320" w:type="dxa"/>
          </w:tcPr>
          <w:p w14:paraId="5F98661F" w14:textId="77777777" w:rsidR="001642A6" w:rsidRPr="00881D3B" w:rsidRDefault="001642A6" w:rsidP="006E79D3">
            <w:p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Report</w:t>
            </w:r>
          </w:p>
        </w:tc>
        <w:tc>
          <w:tcPr>
            <w:tcW w:w="3321" w:type="dxa"/>
          </w:tcPr>
          <w:p w14:paraId="74928BAD" w14:textId="77777777" w:rsidR="001642A6" w:rsidRPr="00881D3B" w:rsidRDefault="001642A6" w:rsidP="006E79D3">
            <w:p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Date</w:t>
            </w:r>
          </w:p>
        </w:tc>
      </w:tr>
      <w:tr w:rsidR="001642A6" w:rsidRPr="00881D3B" w14:paraId="535564CE" w14:textId="77777777" w:rsidTr="006E79D3">
        <w:tc>
          <w:tcPr>
            <w:tcW w:w="3320" w:type="dxa"/>
          </w:tcPr>
          <w:p w14:paraId="283DAC71" w14:textId="12056B08" w:rsidR="001642A6" w:rsidRPr="00881D3B" w:rsidRDefault="00AB59D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Problem Definition</w:t>
            </w:r>
          </w:p>
        </w:tc>
        <w:tc>
          <w:tcPr>
            <w:tcW w:w="3321" w:type="dxa"/>
          </w:tcPr>
          <w:p w14:paraId="610D3920" w14:textId="4229820A" w:rsidR="001642A6" w:rsidRPr="00881D3B" w:rsidRDefault="00B535C1" w:rsidP="006E79D3">
            <w:pPr>
              <w:rPr>
                <w:rFonts w:asciiTheme="minorHAnsi" w:hAnsiTheme="minorHAnsi"/>
                <w:lang w:val="en-US"/>
              </w:rPr>
            </w:pPr>
            <w:ins w:id="280" w:author="Lemonz" w:date="2019-03-17T23:09:00Z">
              <w:r>
                <w:rPr>
                  <w:rFonts w:asciiTheme="minorHAnsi" w:hAnsiTheme="minorHAnsi"/>
                  <w:lang w:val="en-US"/>
                </w:rPr>
                <w:t>18</w:t>
              </w:r>
            </w:ins>
            <w:del w:id="281" w:author="Lemonz" w:date="2019-03-17T23:09:00Z">
              <w:r w:rsidR="00AB59D1" w:rsidDel="00B535C1">
                <w:rPr>
                  <w:rFonts w:asciiTheme="minorHAnsi" w:hAnsiTheme="minorHAnsi"/>
                  <w:lang w:val="en-US"/>
                </w:rPr>
                <w:delText>15</w:delText>
              </w:r>
            </w:del>
            <w:r w:rsidR="00AB59D1">
              <w:rPr>
                <w:rFonts w:asciiTheme="minorHAnsi" w:hAnsiTheme="minorHAnsi"/>
                <w:lang w:val="en-US"/>
              </w:rPr>
              <w:t>/03/2019</w:t>
            </w:r>
          </w:p>
        </w:tc>
      </w:tr>
      <w:tr w:rsidR="001642A6" w:rsidRPr="00881D3B" w14:paraId="10BD33E9" w14:textId="77777777" w:rsidTr="006E79D3">
        <w:tc>
          <w:tcPr>
            <w:tcW w:w="3320" w:type="dxa"/>
          </w:tcPr>
          <w:p w14:paraId="0E09070F" w14:textId="0A6C5EA2" w:rsidR="001642A6" w:rsidRPr="00881D3B" w:rsidRDefault="00AB59D1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Problem Charter</w:t>
            </w:r>
          </w:p>
        </w:tc>
        <w:tc>
          <w:tcPr>
            <w:tcW w:w="3321" w:type="dxa"/>
          </w:tcPr>
          <w:p w14:paraId="0B608439" w14:textId="7FE4A44B" w:rsidR="001642A6" w:rsidRPr="00881D3B" w:rsidRDefault="00B535C1" w:rsidP="006E79D3">
            <w:pPr>
              <w:rPr>
                <w:rFonts w:asciiTheme="minorHAnsi" w:hAnsiTheme="minorHAnsi"/>
                <w:lang w:val="en-US"/>
              </w:rPr>
            </w:pPr>
            <w:ins w:id="282" w:author="Lemonz" w:date="2019-03-17T23:09:00Z">
              <w:r>
                <w:rPr>
                  <w:rFonts w:asciiTheme="minorHAnsi" w:hAnsiTheme="minorHAnsi"/>
                  <w:lang w:val="en-US"/>
                </w:rPr>
                <w:t>25</w:t>
              </w:r>
            </w:ins>
            <w:del w:id="283" w:author="Lemonz" w:date="2019-03-17T23:09:00Z">
              <w:r w:rsidR="00AB59D1" w:rsidDel="00B535C1">
                <w:rPr>
                  <w:rFonts w:asciiTheme="minorHAnsi" w:hAnsiTheme="minorHAnsi"/>
                  <w:lang w:val="en-US"/>
                </w:rPr>
                <w:delText>15</w:delText>
              </w:r>
            </w:del>
            <w:r w:rsidR="00AB59D1">
              <w:rPr>
                <w:rFonts w:asciiTheme="minorHAnsi" w:hAnsiTheme="minorHAnsi"/>
                <w:lang w:val="en-US"/>
              </w:rPr>
              <w:t>/03/2019</w:t>
            </w:r>
          </w:p>
        </w:tc>
      </w:tr>
      <w:tr w:rsidR="001642A6" w:rsidRPr="00881D3B" w14:paraId="55AC232E" w14:textId="77777777" w:rsidTr="006E79D3">
        <w:tc>
          <w:tcPr>
            <w:tcW w:w="3320" w:type="dxa"/>
          </w:tcPr>
          <w:p w14:paraId="457D23C6" w14:textId="78BC2588" w:rsidR="001642A6" w:rsidRPr="00881D3B" w:rsidRDefault="00C64BC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System Requirements Specification</w:t>
            </w:r>
          </w:p>
        </w:tc>
        <w:tc>
          <w:tcPr>
            <w:tcW w:w="3321" w:type="dxa"/>
          </w:tcPr>
          <w:p w14:paraId="6CD22A42" w14:textId="464B8297" w:rsidR="001642A6" w:rsidRPr="00881D3B" w:rsidRDefault="00B535C1" w:rsidP="006E79D3">
            <w:pPr>
              <w:rPr>
                <w:rFonts w:asciiTheme="minorHAnsi" w:hAnsiTheme="minorHAnsi"/>
                <w:lang w:val="en-US"/>
              </w:rPr>
            </w:pPr>
            <w:ins w:id="284" w:author="Lemonz" w:date="2019-03-17T23:09:00Z">
              <w:r>
                <w:rPr>
                  <w:rFonts w:asciiTheme="minorHAnsi" w:hAnsiTheme="minorHAnsi"/>
                  <w:lang w:val="en-US"/>
                </w:rPr>
                <w:t>01</w:t>
              </w:r>
            </w:ins>
            <w:del w:id="285" w:author="Lemonz" w:date="2019-03-17T23:09:00Z">
              <w:r w:rsidR="00C64BC3" w:rsidDel="00B535C1">
                <w:rPr>
                  <w:rFonts w:asciiTheme="minorHAnsi" w:hAnsiTheme="minorHAnsi"/>
                  <w:lang w:val="en-US"/>
                </w:rPr>
                <w:delText>15</w:delText>
              </w:r>
            </w:del>
            <w:r w:rsidR="00C64BC3">
              <w:rPr>
                <w:rFonts w:asciiTheme="minorHAnsi" w:hAnsiTheme="minorHAnsi"/>
                <w:lang w:val="en-US"/>
              </w:rPr>
              <w:t>/0</w:t>
            </w:r>
            <w:del w:id="286" w:author="Lemonz" w:date="2019-03-17T23:09:00Z">
              <w:r w:rsidR="00C64BC3" w:rsidDel="00B535C1">
                <w:rPr>
                  <w:rFonts w:asciiTheme="minorHAnsi" w:hAnsiTheme="minorHAnsi"/>
                  <w:lang w:val="en-US"/>
                </w:rPr>
                <w:delText>3</w:delText>
              </w:r>
            </w:del>
            <w:ins w:id="287" w:author="Lemonz" w:date="2019-03-17T23:09:00Z">
              <w:r>
                <w:rPr>
                  <w:rFonts w:asciiTheme="minorHAnsi" w:hAnsiTheme="minorHAnsi"/>
                  <w:lang w:val="en-US"/>
                </w:rPr>
                <w:t>4</w:t>
              </w:r>
            </w:ins>
            <w:r w:rsidR="00C64BC3">
              <w:rPr>
                <w:rFonts w:asciiTheme="minorHAnsi" w:hAnsiTheme="minorHAnsi"/>
                <w:lang w:val="en-US"/>
              </w:rPr>
              <w:t>/2019</w:t>
            </w:r>
            <w:del w:id="288" w:author="Lemonz" w:date="2019-03-17T23:09:00Z">
              <w:r w:rsidR="00C64BC3" w:rsidDel="00B535C1">
                <w:rPr>
                  <w:rFonts w:asciiTheme="minorHAnsi" w:hAnsiTheme="minorHAnsi"/>
                  <w:lang w:val="en-US"/>
                </w:rPr>
                <w:delText xml:space="preserve"> (First Draft)</w:delText>
              </w:r>
            </w:del>
          </w:p>
        </w:tc>
      </w:tr>
      <w:tr w:rsidR="001642A6" w:rsidRPr="00881D3B" w14:paraId="0AA1CC48" w14:textId="77777777" w:rsidTr="006E79D3">
        <w:tc>
          <w:tcPr>
            <w:tcW w:w="3320" w:type="dxa"/>
          </w:tcPr>
          <w:p w14:paraId="47CE89A1" w14:textId="3F4037F2" w:rsidR="001642A6" w:rsidRPr="00881D3B" w:rsidRDefault="00B96253" w:rsidP="006E79D3">
            <w:pPr>
              <w:rPr>
                <w:rFonts w:asciiTheme="minorHAnsi" w:hAnsiTheme="minorHAnsi"/>
                <w:lang w:val="en-US"/>
              </w:rPr>
            </w:pPr>
            <w:ins w:id="289" w:author="Lemonz" w:date="2019-03-17T23:24:00Z">
              <w:r>
                <w:rPr>
                  <w:rFonts w:asciiTheme="minorHAnsi" w:hAnsiTheme="minorHAnsi"/>
                  <w:lang w:val="en-US"/>
                </w:rPr>
                <w:t xml:space="preserve">User </w:t>
              </w:r>
            </w:ins>
            <w:del w:id="290" w:author="Lemonz" w:date="2019-03-17T23:24:00Z">
              <w:r w:rsidR="00C64BC3" w:rsidDel="00B96253">
                <w:rPr>
                  <w:rFonts w:asciiTheme="minorHAnsi" w:hAnsiTheme="minorHAnsi"/>
                  <w:lang w:val="en-US"/>
                </w:rPr>
                <w:delText xml:space="preserve">Use Case </w:delText>
              </w:r>
            </w:del>
            <w:r w:rsidR="00C64BC3">
              <w:rPr>
                <w:rFonts w:asciiTheme="minorHAnsi" w:hAnsiTheme="minorHAnsi"/>
                <w:lang w:val="en-US"/>
              </w:rPr>
              <w:t>Requirements</w:t>
            </w:r>
            <w:ins w:id="291" w:author="Lemonz" w:date="2019-03-17T23:24:00Z">
              <w:r>
                <w:rPr>
                  <w:rFonts w:asciiTheme="minorHAnsi" w:hAnsiTheme="minorHAnsi"/>
                  <w:lang w:val="en-US"/>
                </w:rPr>
                <w:t xml:space="preserve"> Specification</w:t>
              </w:r>
            </w:ins>
          </w:p>
        </w:tc>
        <w:tc>
          <w:tcPr>
            <w:tcW w:w="3321" w:type="dxa"/>
          </w:tcPr>
          <w:p w14:paraId="5982D13C" w14:textId="6E63A8BF" w:rsidR="001642A6" w:rsidRPr="00881D3B" w:rsidRDefault="00C64BC3" w:rsidP="006E79D3">
            <w:pPr>
              <w:rPr>
                <w:rFonts w:asciiTheme="minorHAnsi" w:hAnsiTheme="minorHAnsi"/>
                <w:lang w:val="en-US"/>
              </w:rPr>
            </w:pPr>
            <w:del w:id="292" w:author="Lemonz" w:date="2019-03-17T23:10:00Z">
              <w:r w:rsidDel="00B535C1">
                <w:rPr>
                  <w:rFonts w:asciiTheme="minorHAnsi" w:hAnsiTheme="minorHAnsi"/>
                  <w:lang w:val="en-US"/>
                </w:rPr>
                <w:delText>22</w:delText>
              </w:r>
            </w:del>
            <w:ins w:id="293" w:author="Lemonz" w:date="2019-03-17T23:10:00Z">
              <w:r w:rsidR="00B535C1">
                <w:rPr>
                  <w:rFonts w:asciiTheme="minorHAnsi" w:hAnsiTheme="minorHAnsi"/>
                  <w:lang w:val="en-US"/>
                </w:rPr>
                <w:t>01</w:t>
              </w:r>
            </w:ins>
            <w:r>
              <w:rPr>
                <w:rFonts w:asciiTheme="minorHAnsi" w:hAnsiTheme="minorHAnsi"/>
                <w:lang w:val="en-US"/>
              </w:rPr>
              <w:t>/</w:t>
            </w:r>
            <w:del w:id="294" w:author="Lemonz" w:date="2019-03-17T23:10:00Z">
              <w:r w:rsidDel="00B535C1">
                <w:rPr>
                  <w:rFonts w:asciiTheme="minorHAnsi" w:hAnsiTheme="minorHAnsi"/>
                  <w:lang w:val="en-US"/>
                </w:rPr>
                <w:delText>03</w:delText>
              </w:r>
            </w:del>
            <w:ins w:id="295" w:author="Lemonz" w:date="2019-03-17T23:10:00Z">
              <w:r w:rsidR="00B535C1">
                <w:rPr>
                  <w:rFonts w:asciiTheme="minorHAnsi" w:hAnsiTheme="minorHAnsi"/>
                  <w:lang w:val="en-US"/>
                </w:rPr>
                <w:t>04</w:t>
              </w:r>
            </w:ins>
            <w:r>
              <w:rPr>
                <w:rFonts w:asciiTheme="minorHAnsi" w:hAnsiTheme="minorHAnsi"/>
                <w:lang w:val="en-US"/>
              </w:rPr>
              <w:t>/2019</w:t>
            </w:r>
            <w:del w:id="296" w:author="Lemonz" w:date="2019-03-17T23:09:00Z">
              <w:r w:rsidDel="00B535C1">
                <w:rPr>
                  <w:rFonts w:asciiTheme="minorHAnsi" w:hAnsiTheme="minorHAnsi"/>
                  <w:lang w:val="en-US"/>
                </w:rPr>
                <w:delText xml:space="preserve"> (First Draft)</w:delText>
              </w:r>
            </w:del>
          </w:p>
        </w:tc>
      </w:tr>
      <w:tr w:rsidR="00C64BC3" w:rsidRPr="00881D3B" w14:paraId="3977029C" w14:textId="77777777" w:rsidTr="006E79D3">
        <w:tc>
          <w:tcPr>
            <w:tcW w:w="3320" w:type="dxa"/>
          </w:tcPr>
          <w:p w14:paraId="523FC49B" w14:textId="77A6FF38" w:rsidR="00C64BC3" w:rsidRDefault="00C64BC3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Software Architecture Template</w:t>
            </w:r>
          </w:p>
        </w:tc>
        <w:tc>
          <w:tcPr>
            <w:tcW w:w="3321" w:type="dxa"/>
          </w:tcPr>
          <w:p w14:paraId="73665FD2" w14:textId="3C76D0F2" w:rsidR="00C64BC3" w:rsidRDefault="00B535C1" w:rsidP="006E79D3">
            <w:pPr>
              <w:rPr>
                <w:rFonts w:asciiTheme="minorHAnsi" w:hAnsiTheme="minorHAnsi"/>
                <w:lang w:val="en-US"/>
              </w:rPr>
            </w:pPr>
            <w:ins w:id="297" w:author="Lemonz" w:date="2019-03-17T23:10:00Z">
              <w:r>
                <w:rPr>
                  <w:rFonts w:asciiTheme="minorHAnsi" w:hAnsiTheme="minorHAnsi"/>
                  <w:lang w:val="en-US"/>
                </w:rPr>
                <w:t>22</w:t>
              </w:r>
            </w:ins>
            <w:del w:id="298" w:author="Lemonz" w:date="2019-03-17T23:10:00Z">
              <w:r w:rsidR="001027B5" w:rsidDel="00B535C1">
                <w:rPr>
                  <w:rFonts w:asciiTheme="minorHAnsi" w:hAnsiTheme="minorHAnsi"/>
                  <w:lang w:val="en-US"/>
                </w:rPr>
                <w:delText>18</w:delText>
              </w:r>
            </w:del>
            <w:r w:rsidR="001027B5">
              <w:rPr>
                <w:rFonts w:asciiTheme="minorHAnsi" w:hAnsiTheme="minorHAnsi"/>
                <w:lang w:val="en-US"/>
              </w:rPr>
              <w:t>/04/2019</w:t>
            </w:r>
          </w:p>
        </w:tc>
      </w:tr>
      <w:tr w:rsidR="00B535C1" w:rsidRPr="00881D3B" w14:paraId="17FAEBB9" w14:textId="77777777" w:rsidTr="006E79D3">
        <w:trPr>
          <w:ins w:id="299" w:author="Lemonz" w:date="2019-03-17T23:10:00Z"/>
        </w:trPr>
        <w:tc>
          <w:tcPr>
            <w:tcW w:w="3320" w:type="dxa"/>
          </w:tcPr>
          <w:p w14:paraId="31AB0F92" w14:textId="7D9C65FC" w:rsidR="00B535C1" w:rsidRDefault="00B535C1" w:rsidP="006E79D3">
            <w:pPr>
              <w:rPr>
                <w:ins w:id="300" w:author="Lemonz" w:date="2019-03-17T23:10:00Z"/>
                <w:rFonts w:asciiTheme="minorHAnsi" w:hAnsiTheme="minorHAnsi"/>
                <w:lang w:val="en-US"/>
              </w:rPr>
            </w:pPr>
            <w:ins w:id="301" w:author="Lemonz" w:date="2019-03-17T23:12:00Z">
              <w:r>
                <w:rPr>
                  <w:rFonts w:asciiTheme="minorHAnsi" w:hAnsiTheme="minorHAnsi"/>
                  <w:lang w:val="en-US"/>
                </w:rPr>
                <w:t>Scrum meeting minutes</w:t>
              </w:r>
            </w:ins>
          </w:p>
        </w:tc>
        <w:tc>
          <w:tcPr>
            <w:tcW w:w="3321" w:type="dxa"/>
          </w:tcPr>
          <w:p w14:paraId="0A81287D" w14:textId="3D11404A" w:rsidR="00B535C1" w:rsidRDefault="00B535C1" w:rsidP="006E79D3">
            <w:pPr>
              <w:rPr>
                <w:ins w:id="302" w:author="Lemonz" w:date="2019-03-17T23:10:00Z"/>
                <w:rFonts w:asciiTheme="minorHAnsi" w:hAnsiTheme="minorHAnsi"/>
                <w:lang w:val="en-US"/>
              </w:rPr>
            </w:pPr>
            <w:ins w:id="303" w:author="Lemonz" w:date="2019-03-17T23:12:00Z">
              <w:r>
                <w:rPr>
                  <w:rFonts w:asciiTheme="minorHAnsi" w:hAnsiTheme="minorHAnsi"/>
                  <w:lang w:val="en-US"/>
                </w:rPr>
                <w:t>Monday (weekly)</w:t>
              </w:r>
            </w:ins>
          </w:p>
        </w:tc>
      </w:tr>
      <w:tr w:rsidR="00B535C1" w:rsidRPr="00881D3B" w14:paraId="2BC64819" w14:textId="77777777" w:rsidTr="006E79D3">
        <w:trPr>
          <w:ins w:id="304" w:author="Lemonz" w:date="2019-03-17T23:10:00Z"/>
        </w:trPr>
        <w:tc>
          <w:tcPr>
            <w:tcW w:w="3320" w:type="dxa"/>
          </w:tcPr>
          <w:p w14:paraId="14A3B7D3" w14:textId="7E3543EC" w:rsidR="00B535C1" w:rsidRDefault="00B535C1" w:rsidP="006E79D3">
            <w:pPr>
              <w:rPr>
                <w:ins w:id="305" w:author="Lemonz" w:date="2019-03-17T23:10:00Z"/>
                <w:rFonts w:asciiTheme="minorHAnsi" w:hAnsiTheme="minorHAnsi"/>
                <w:lang w:val="en-US"/>
              </w:rPr>
            </w:pPr>
            <w:ins w:id="306" w:author="Lemonz" w:date="2019-03-17T23:13:00Z">
              <w:r>
                <w:rPr>
                  <w:rFonts w:asciiTheme="minorHAnsi" w:hAnsiTheme="minorHAnsi"/>
                  <w:lang w:val="en-US"/>
                </w:rPr>
                <w:t>Test Plan</w:t>
              </w:r>
            </w:ins>
          </w:p>
        </w:tc>
        <w:tc>
          <w:tcPr>
            <w:tcW w:w="3321" w:type="dxa"/>
          </w:tcPr>
          <w:p w14:paraId="67CFD90A" w14:textId="165CB2E9" w:rsidR="00B535C1" w:rsidRDefault="00B96253" w:rsidP="006E79D3">
            <w:pPr>
              <w:rPr>
                <w:ins w:id="307" w:author="Lemonz" w:date="2019-03-17T23:10:00Z"/>
                <w:rFonts w:asciiTheme="minorHAnsi" w:hAnsiTheme="minorHAnsi"/>
                <w:lang w:val="en-US"/>
              </w:rPr>
            </w:pPr>
            <w:ins w:id="308" w:author="Lemonz" w:date="2019-03-17T23:22:00Z">
              <w:r>
                <w:rPr>
                  <w:rFonts w:asciiTheme="minorHAnsi" w:hAnsiTheme="minorHAnsi"/>
                  <w:lang w:val="en-US"/>
                </w:rPr>
                <w:t>29/04/2019</w:t>
              </w:r>
            </w:ins>
          </w:p>
        </w:tc>
      </w:tr>
      <w:tr w:rsidR="00B535C1" w:rsidRPr="00881D3B" w14:paraId="6417A2EA" w14:textId="77777777" w:rsidTr="006E79D3">
        <w:trPr>
          <w:ins w:id="309" w:author="Lemonz" w:date="2019-03-17T23:10:00Z"/>
        </w:trPr>
        <w:tc>
          <w:tcPr>
            <w:tcW w:w="3320" w:type="dxa"/>
          </w:tcPr>
          <w:p w14:paraId="6708D162" w14:textId="71A413ED" w:rsidR="00B535C1" w:rsidRDefault="00B96253" w:rsidP="006E79D3">
            <w:pPr>
              <w:rPr>
                <w:ins w:id="310" w:author="Lemonz" w:date="2019-03-17T23:10:00Z"/>
                <w:rFonts w:asciiTheme="minorHAnsi" w:hAnsiTheme="minorHAnsi"/>
                <w:lang w:val="en-US"/>
              </w:rPr>
            </w:pPr>
            <w:ins w:id="311" w:author="Lemonz" w:date="2019-03-17T23:20:00Z">
              <w:r>
                <w:rPr>
                  <w:rFonts w:asciiTheme="minorHAnsi" w:hAnsiTheme="minorHAnsi"/>
                  <w:lang w:val="en-US"/>
                </w:rPr>
                <w:t>Test Report</w:t>
              </w:r>
            </w:ins>
          </w:p>
        </w:tc>
        <w:tc>
          <w:tcPr>
            <w:tcW w:w="3321" w:type="dxa"/>
          </w:tcPr>
          <w:p w14:paraId="5855868D" w14:textId="608E0063" w:rsidR="00B535C1" w:rsidRDefault="00B96253" w:rsidP="006E79D3">
            <w:pPr>
              <w:rPr>
                <w:ins w:id="312" w:author="Lemonz" w:date="2019-03-17T23:10:00Z"/>
                <w:rFonts w:asciiTheme="minorHAnsi" w:hAnsiTheme="minorHAnsi"/>
                <w:lang w:val="en-US"/>
              </w:rPr>
            </w:pPr>
            <w:ins w:id="313" w:author="Lemonz" w:date="2019-03-17T23:22:00Z">
              <w:r>
                <w:rPr>
                  <w:rFonts w:asciiTheme="minorHAnsi" w:hAnsiTheme="minorHAnsi"/>
                  <w:lang w:val="en-US"/>
                </w:rPr>
                <w:t>2</w:t>
              </w:r>
            </w:ins>
            <w:ins w:id="314" w:author="Lemonz" w:date="2019-03-17T23:23:00Z">
              <w:r>
                <w:rPr>
                  <w:rFonts w:asciiTheme="minorHAnsi" w:hAnsiTheme="minorHAnsi"/>
                  <w:lang w:val="en-US"/>
                </w:rPr>
                <w:t>7</w:t>
              </w:r>
            </w:ins>
            <w:ins w:id="315" w:author="Lemonz" w:date="2019-03-17T23:22:00Z">
              <w:r>
                <w:rPr>
                  <w:rFonts w:asciiTheme="minorHAnsi" w:hAnsiTheme="minorHAnsi"/>
                  <w:lang w:val="en-US"/>
                </w:rPr>
                <w:t>/0</w:t>
              </w:r>
            </w:ins>
            <w:ins w:id="316" w:author="Lemonz" w:date="2019-03-17T23:23:00Z">
              <w:r>
                <w:rPr>
                  <w:rFonts w:asciiTheme="minorHAnsi" w:hAnsiTheme="minorHAnsi"/>
                  <w:lang w:val="en-US"/>
                </w:rPr>
                <w:t>5</w:t>
              </w:r>
            </w:ins>
            <w:ins w:id="317" w:author="Lemonz" w:date="2019-03-17T23:22:00Z">
              <w:r>
                <w:rPr>
                  <w:rFonts w:asciiTheme="minorHAnsi" w:hAnsiTheme="minorHAnsi"/>
                  <w:lang w:val="en-US"/>
                </w:rPr>
                <w:t>/2019</w:t>
              </w:r>
            </w:ins>
          </w:p>
        </w:tc>
      </w:tr>
      <w:tr w:rsidR="00B535C1" w:rsidRPr="00881D3B" w14:paraId="1DD03462" w14:textId="77777777" w:rsidTr="006E79D3">
        <w:trPr>
          <w:ins w:id="318" w:author="Lemonz" w:date="2019-03-17T23:10:00Z"/>
        </w:trPr>
        <w:tc>
          <w:tcPr>
            <w:tcW w:w="3320" w:type="dxa"/>
          </w:tcPr>
          <w:p w14:paraId="5076585C" w14:textId="6AE4A78F" w:rsidR="00B535C1" w:rsidRDefault="00B96253" w:rsidP="006E79D3">
            <w:pPr>
              <w:rPr>
                <w:ins w:id="319" w:author="Lemonz" w:date="2019-03-17T23:10:00Z"/>
                <w:rFonts w:asciiTheme="minorHAnsi" w:hAnsiTheme="minorHAnsi"/>
                <w:lang w:val="en-US"/>
              </w:rPr>
            </w:pPr>
            <w:ins w:id="320" w:author="Lemonz" w:date="2019-03-17T23:20:00Z">
              <w:r>
                <w:rPr>
                  <w:rFonts w:asciiTheme="minorHAnsi" w:hAnsiTheme="minorHAnsi"/>
                  <w:lang w:val="en-US"/>
                </w:rPr>
                <w:t>Final Product Sign-Of</w:t>
              </w:r>
            </w:ins>
            <w:ins w:id="321" w:author="Lemonz" w:date="2019-03-17T23:21:00Z">
              <w:r>
                <w:rPr>
                  <w:rFonts w:asciiTheme="minorHAnsi" w:hAnsiTheme="minorHAnsi"/>
                  <w:lang w:val="en-US"/>
                </w:rPr>
                <w:t>f</w:t>
              </w:r>
            </w:ins>
          </w:p>
        </w:tc>
        <w:tc>
          <w:tcPr>
            <w:tcW w:w="3321" w:type="dxa"/>
          </w:tcPr>
          <w:p w14:paraId="6728A85F" w14:textId="6AC7C73A" w:rsidR="00B535C1" w:rsidRDefault="00B96253" w:rsidP="006E79D3">
            <w:pPr>
              <w:rPr>
                <w:ins w:id="322" w:author="Lemonz" w:date="2019-03-17T23:10:00Z"/>
                <w:rFonts w:asciiTheme="minorHAnsi" w:hAnsiTheme="minorHAnsi"/>
                <w:lang w:val="en-US"/>
              </w:rPr>
            </w:pPr>
            <w:ins w:id="323" w:author="Lemonz" w:date="2019-03-17T23:22:00Z">
              <w:r>
                <w:rPr>
                  <w:rFonts w:asciiTheme="minorHAnsi" w:hAnsiTheme="minorHAnsi"/>
                  <w:lang w:val="en-US"/>
                </w:rPr>
                <w:t>03</w:t>
              </w:r>
            </w:ins>
            <w:ins w:id="324" w:author="Lemonz" w:date="2019-03-17T23:21:00Z">
              <w:r>
                <w:rPr>
                  <w:rFonts w:asciiTheme="minorHAnsi" w:hAnsiTheme="minorHAnsi"/>
                  <w:lang w:val="en-US"/>
                </w:rPr>
                <w:t>/06/2019</w:t>
              </w:r>
            </w:ins>
          </w:p>
        </w:tc>
      </w:tr>
    </w:tbl>
    <w:p w14:paraId="7C26A5B1" w14:textId="77777777" w:rsidR="00E15C32" w:rsidRPr="00881D3B" w:rsidRDefault="00E15C32" w:rsidP="00E15C32">
      <w:pPr>
        <w:rPr>
          <w:rFonts w:asciiTheme="minorHAnsi" w:hAnsiTheme="minorHAnsi"/>
          <w:lang w:val="en-US"/>
        </w:rPr>
      </w:pPr>
    </w:p>
    <w:p w14:paraId="71AF78B3" w14:textId="77777777" w:rsidR="00410C5D" w:rsidRPr="00881D3B" w:rsidRDefault="00410C5D" w:rsidP="00410C5D">
      <w:pPr>
        <w:pStyle w:val="Heading4"/>
        <w:rPr>
          <w:lang w:val="en-US"/>
        </w:rPr>
      </w:pPr>
      <w:r w:rsidRPr="00881D3B">
        <w:rPr>
          <w:lang w:val="en-US"/>
        </w:rPr>
        <w:t>Cost Breakdown</w:t>
      </w:r>
    </w:p>
    <w:p w14:paraId="73B65F8A" w14:textId="13E7382F" w:rsidR="00410C5D" w:rsidDel="0060414F" w:rsidRDefault="00410C5D" w:rsidP="00410C5D">
      <w:pPr>
        <w:spacing w:after="120"/>
        <w:rPr>
          <w:del w:id="325" w:author="Lemonz" w:date="2019-03-17T22:31:00Z"/>
          <w:rFonts w:asciiTheme="minorHAnsi" w:hAnsiTheme="minorHAnsi"/>
          <w:lang w:val="en-US"/>
        </w:rPr>
      </w:pPr>
      <w:del w:id="326" w:author="Lemonz" w:date="2019-03-17T22:31:00Z">
        <w:r w:rsidRPr="00881D3B" w:rsidDel="0060414F">
          <w:rPr>
            <w:rFonts w:asciiTheme="minorHAnsi" w:hAnsiTheme="minorHAnsi"/>
            <w:lang w:val="en-US"/>
          </w:rPr>
          <w:delText>Establish the costs involved in the project with estimation of approximate time frames</w:delText>
        </w:r>
        <w:r w:rsidR="001642A6" w:rsidDel="0060414F">
          <w:rPr>
            <w:rFonts w:asciiTheme="minorHAnsi" w:hAnsiTheme="minorHAnsi"/>
            <w:lang w:val="en-US"/>
          </w:rPr>
          <w:delText xml:space="preserve"> and remove this text.</w:delText>
        </w:r>
      </w:del>
    </w:p>
    <w:p w14:paraId="0C25498A" w14:textId="28632C81" w:rsidR="008B5305" w:rsidDel="0060414F" w:rsidRDefault="008B5305" w:rsidP="00410C5D">
      <w:pPr>
        <w:spacing w:after="120"/>
        <w:rPr>
          <w:del w:id="327" w:author="Lemonz" w:date="2019-03-17T22:31:00Z"/>
          <w:rFonts w:asciiTheme="minorHAnsi" w:hAnsiTheme="minorHAnsi"/>
          <w:lang w:val="en-US"/>
        </w:rPr>
      </w:pPr>
    </w:p>
    <w:p w14:paraId="701DF421" w14:textId="3592C956" w:rsidR="008B5305" w:rsidDel="0014552B" w:rsidRDefault="008B5305" w:rsidP="00410C5D">
      <w:pPr>
        <w:spacing w:after="120"/>
        <w:rPr>
          <w:del w:id="328" w:author="Lemonz" w:date="2019-03-17T22:50:00Z"/>
          <w:rFonts w:asciiTheme="minorHAnsi" w:hAnsiTheme="minorHAnsi"/>
          <w:lang w:val="en-US"/>
        </w:rPr>
      </w:pPr>
      <w:del w:id="329" w:author="Lemonz" w:date="2019-03-17T22:50:00Z">
        <w:r w:rsidDel="0014552B">
          <w:rPr>
            <w:rFonts w:asciiTheme="minorHAnsi" w:hAnsiTheme="minorHAnsi"/>
            <w:lang w:val="en-US"/>
          </w:rPr>
          <w:delText>I considered approximately 500 $/week (Part -time) for 7 weeks work.</w:delText>
        </w:r>
      </w:del>
    </w:p>
    <w:p w14:paraId="1FBC0FDF" w14:textId="2CAB8680" w:rsidR="008B5305" w:rsidDel="0014552B" w:rsidRDefault="008B5305" w:rsidP="00410C5D">
      <w:pPr>
        <w:spacing w:after="120"/>
        <w:rPr>
          <w:del w:id="330" w:author="Lemonz" w:date="2019-03-17T22:50:00Z"/>
          <w:rFonts w:asciiTheme="minorHAnsi" w:hAnsiTheme="minorHAnsi"/>
          <w:lang w:val="en-US"/>
        </w:rPr>
      </w:pPr>
      <w:del w:id="331" w:author="Lemonz" w:date="2019-03-17T22:50:00Z">
        <w:r w:rsidDel="0014552B">
          <w:rPr>
            <w:rFonts w:asciiTheme="minorHAnsi" w:hAnsiTheme="minorHAnsi"/>
            <w:lang w:val="en-US"/>
          </w:rPr>
          <w:delText>In my opinion 500 is not enough and 7 weeks is too much, but it would allow us to come up with a first functioning version of the product by the end of the term and keep the cost low.</w:delText>
        </w:r>
      </w:del>
    </w:p>
    <w:p w14:paraId="1615046F" w14:textId="04EF1D2C" w:rsidR="005D556F" w:rsidRPr="00881D3B" w:rsidRDefault="005D556F" w:rsidP="00410C5D">
      <w:pPr>
        <w:spacing w:after="120"/>
        <w:rPr>
          <w:rFonts w:asciiTheme="minorHAnsi" w:hAnsiTheme="minorHAnsi"/>
          <w:lang w:val="en-US"/>
        </w:rPr>
      </w:pPr>
      <w:del w:id="332" w:author="Lemonz" w:date="2019-03-17T22:50:00Z">
        <w:r w:rsidDel="0014552B">
          <w:rPr>
            <w:rFonts w:asciiTheme="minorHAnsi" w:hAnsiTheme="minorHAnsi"/>
            <w:lang w:val="en-US"/>
          </w:rPr>
          <w:delText>For the office I used a collaboration space close to TAFE that rent office spaces.</w:delText>
        </w:r>
        <w:r w:rsidR="00353F2F" w:rsidDel="0014552B">
          <w:rPr>
            <w:rFonts w:asciiTheme="minorHAnsi" w:hAnsiTheme="minorHAnsi"/>
            <w:lang w:val="en-US"/>
          </w:rPr>
          <w:delText xml:space="preserve"> Check it </w:delText>
        </w:r>
        <w:r w:rsidR="00D21AE0" w:rsidDel="0014552B">
          <w:rPr>
            <w:rStyle w:val="Hyperlink"/>
            <w:rFonts w:asciiTheme="minorHAnsi" w:hAnsiTheme="minorHAnsi"/>
            <w:lang w:val="en-US"/>
          </w:rPr>
          <w:fldChar w:fldCharType="begin"/>
        </w:r>
        <w:r w:rsidR="00D21AE0" w:rsidDel="0014552B">
          <w:rPr>
            <w:rStyle w:val="Hyperlink"/>
            <w:rFonts w:asciiTheme="minorHAnsi" w:hAnsiTheme="minorHAnsi"/>
            <w:lang w:val="en-US"/>
          </w:rPr>
          <w:delInstrText xml:space="preserve"> HYPERLINK "http://www.bu</w:delInstrText>
        </w:r>
        <w:r w:rsidR="00D21AE0" w:rsidDel="0014552B">
          <w:rPr>
            <w:rStyle w:val="Hyperlink"/>
            <w:rFonts w:asciiTheme="minorHAnsi" w:hAnsiTheme="minorHAnsi"/>
            <w:lang w:val="en-US"/>
          </w:rPr>
          <w:delInstrText xml:space="preserve">sinesshuboffices.com.au/office-prices/" </w:delInstrText>
        </w:r>
        <w:r w:rsidR="00D21AE0" w:rsidDel="0014552B">
          <w:rPr>
            <w:rStyle w:val="Hyperlink"/>
            <w:rFonts w:asciiTheme="minorHAnsi" w:hAnsiTheme="minorHAnsi"/>
            <w:lang w:val="en-US"/>
          </w:rPr>
          <w:fldChar w:fldCharType="separate"/>
        </w:r>
        <w:r w:rsidR="00353F2F" w:rsidRPr="00353F2F" w:rsidDel="0014552B">
          <w:rPr>
            <w:rStyle w:val="Hyperlink"/>
            <w:rFonts w:asciiTheme="minorHAnsi" w:hAnsiTheme="minorHAnsi"/>
            <w:lang w:val="en-US"/>
          </w:rPr>
          <w:delText>her</w:delText>
        </w:r>
        <w:r w:rsidR="00353F2F" w:rsidRPr="00353F2F" w:rsidDel="0014552B">
          <w:rPr>
            <w:rStyle w:val="Hyperlink"/>
            <w:rFonts w:asciiTheme="minorHAnsi" w:hAnsiTheme="minorHAnsi"/>
            <w:lang w:val="en-US"/>
          </w:rPr>
          <w:delText>e</w:delText>
        </w:r>
        <w:r w:rsidR="00D21AE0" w:rsidDel="0014552B">
          <w:rPr>
            <w:rStyle w:val="Hyperlink"/>
            <w:rFonts w:asciiTheme="minorHAnsi" w:hAnsiTheme="minorHAnsi"/>
            <w:lang w:val="en-US"/>
          </w:rPr>
          <w:fldChar w:fldCharType="end"/>
        </w:r>
        <w:r w:rsidR="00353F2F" w:rsidDel="0014552B">
          <w:rPr>
            <w:rFonts w:asciiTheme="minorHAnsi" w:hAnsiTheme="minorHAnsi"/>
            <w:lang w:val="en-US"/>
          </w:rPr>
          <w:delText>.</w:delText>
        </w:r>
      </w:del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  <w:tblGridChange w:id="333">
          <w:tblGrid>
            <w:gridCol w:w="3320"/>
            <w:gridCol w:w="3321"/>
            <w:gridCol w:w="3321"/>
          </w:tblGrid>
        </w:tblGridChange>
      </w:tblGrid>
      <w:tr w:rsidR="00410C5D" w:rsidRPr="00881D3B" w14:paraId="71D61365" w14:textId="77777777" w:rsidTr="006E79D3">
        <w:tc>
          <w:tcPr>
            <w:tcW w:w="3320" w:type="dxa"/>
          </w:tcPr>
          <w:p w14:paraId="367C1C5B" w14:textId="77777777"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Item</w:t>
            </w:r>
          </w:p>
        </w:tc>
        <w:tc>
          <w:tcPr>
            <w:tcW w:w="3321" w:type="dxa"/>
          </w:tcPr>
          <w:p w14:paraId="5258A633" w14:textId="77777777"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Duration</w:t>
            </w:r>
          </w:p>
        </w:tc>
        <w:tc>
          <w:tcPr>
            <w:tcW w:w="3321" w:type="dxa"/>
          </w:tcPr>
          <w:p w14:paraId="2DECD5E2" w14:textId="7CD6CE1A" w:rsidR="00410C5D" w:rsidRPr="00881D3B" w:rsidRDefault="00410C5D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Cost ($</w:t>
            </w:r>
            <w:ins w:id="334" w:author="Lemonz" w:date="2019-03-17T22:50:00Z">
              <w:r w:rsidR="0014552B">
                <w:rPr>
                  <w:rFonts w:asciiTheme="minorHAnsi" w:hAnsiTheme="minorHAnsi"/>
                  <w:b/>
                  <w:lang w:val="en-US"/>
                </w:rPr>
                <w:t>AUD</w:t>
              </w:r>
            </w:ins>
            <w:r w:rsidRPr="00881D3B">
              <w:rPr>
                <w:rFonts w:asciiTheme="minorHAnsi" w:hAnsiTheme="minorHAnsi"/>
                <w:b/>
                <w:lang w:val="en-US"/>
              </w:rPr>
              <w:t>)</w:t>
            </w:r>
          </w:p>
        </w:tc>
      </w:tr>
      <w:tr w:rsidR="0014552B" w:rsidRPr="00881D3B" w14:paraId="36FF53D1" w14:textId="77777777" w:rsidTr="006E79D3">
        <w:trPr>
          <w:ins w:id="335" w:author="Lemonz" w:date="2019-03-17T22:51:00Z"/>
        </w:trPr>
        <w:tc>
          <w:tcPr>
            <w:tcW w:w="3320" w:type="dxa"/>
          </w:tcPr>
          <w:p w14:paraId="246ED557" w14:textId="32465840" w:rsidR="0014552B" w:rsidDel="00824A5C" w:rsidRDefault="006B3195" w:rsidP="006E79D3">
            <w:pPr>
              <w:rPr>
                <w:ins w:id="336" w:author="Lemonz" w:date="2019-03-17T22:51:00Z"/>
                <w:rFonts w:asciiTheme="minorHAnsi" w:hAnsiTheme="minorHAnsi"/>
                <w:lang w:val="en-US"/>
              </w:rPr>
            </w:pPr>
            <w:ins w:id="337" w:author="Lemonz" w:date="2019-03-17T23:00:00Z">
              <w:r>
                <w:rPr>
                  <w:rFonts w:asciiTheme="minorHAnsi" w:hAnsiTheme="minorHAnsi"/>
                  <w:lang w:val="en-US"/>
                </w:rPr>
                <w:t>Senior consultants</w:t>
              </w:r>
            </w:ins>
          </w:p>
        </w:tc>
        <w:tc>
          <w:tcPr>
            <w:tcW w:w="3321" w:type="dxa"/>
          </w:tcPr>
          <w:p w14:paraId="4AFB3F59" w14:textId="77777777" w:rsidR="0014552B" w:rsidDel="00824A5C" w:rsidRDefault="0014552B" w:rsidP="006E79D3">
            <w:pPr>
              <w:rPr>
                <w:ins w:id="338" w:author="Lemonz" w:date="2019-03-17T22:51:00Z"/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</w:tcPr>
          <w:p w14:paraId="23BA23E2" w14:textId="6475B98F" w:rsidR="0014552B" w:rsidDel="00824A5C" w:rsidRDefault="0014552B" w:rsidP="006E79D3">
            <w:pPr>
              <w:rPr>
                <w:ins w:id="339" w:author="Lemonz" w:date="2019-03-17T22:51:00Z"/>
                <w:rFonts w:asciiTheme="minorHAnsi" w:hAnsiTheme="minorHAnsi"/>
                <w:lang w:val="en-US"/>
              </w:rPr>
            </w:pPr>
            <w:ins w:id="340" w:author="Lemonz" w:date="2019-03-17T22:56:00Z">
              <w:r>
                <w:rPr>
                  <w:rFonts w:asciiTheme="minorHAnsi" w:hAnsiTheme="minorHAnsi"/>
                  <w:lang w:val="en-US"/>
                </w:rPr>
                <w:t>$42,000</w:t>
              </w:r>
            </w:ins>
          </w:p>
        </w:tc>
      </w:tr>
      <w:tr w:rsidR="00410C5D" w:rsidRPr="00881D3B" w14:paraId="78496125" w14:textId="77777777" w:rsidTr="006E79D3">
        <w:tc>
          <w:tcPr>
            <w:tcW w:w="3320" w:type="dxa"/>
          </w:tcPr>
          <w:p w14:paraId="3CB2F0CB" w14:textId="4C35336C" w:rsidR="00410C5D" w:rsidRPr="00881D3B" w:rsidRDefault="007B6CEA" w:rsidP="006E79D3">
            <w:pPr>
              <w:rPr>
                <w:rFonts w:asciiTheme="minorHAnsi" w:hAnsiTheme="minorHAnsi"/>
                <w:lang w:val="en-US"/>
              </w:rPr>
            </w:pPr>
            <w:del w:id="341" w:author="Lemonz" w:date="2019-03-17T22:45:00Z">
              <w:r w:rsidDel="00824A5C">
                <w:rPr>
                  <w:rFonts w:asciiTheme="minorHAnsi" w:hAnsiTheme="minorHAnsi"/>
                  <w:lang w:val="en-US"/>
                </w:rPr>
                <w:delText>3 d</w:delText>
              </w:r>
            </w:del>
            <w:ins w:id="342" w:author="Lemonz" w:date="2019-03-17T22:45:00Z">
              <w:r w:rsidR="00824A5C">
                <w:rPr>
                  <w:rFonts w:asciiTheme="minorHAnsi" w:hAnsiTheme="minorHAnsi"/>
                  <w:lang w:val="en-US"/>
                </w:rPr>
                <w:t>D</w:t>
              </w:r>
            </w:ins>
            <w:r>
              <w:rPr>
                <w:rFonts w:asciiTheme="minorHAnsi" w:hAnsiTheme="minorHAnsi"/>
                <w:lang w:val="en-US"/>
              </w:rPr>
              <w:t>evelop</w:t>
            </w:r>
            <w:del w:id="343" w:author="Lemonz" w:date="2019-03-17T22:45:00Z">
              <w:r w:rsidDel="00824A5C">
                <w:rPr>
                  <w:rFonts w:asciiTheme="minorHAnsi" w:hAnsiTheme="minorHAnsi"/>
                  <w:lang w:val="en-US"/>
                </w:rPr>
                <w:delText>ers</w:delText>
              </w:r>
            </w:del>
            <w:ins w:id="344" w:author="Lemonz" w:date="2019-03-17T22:45:00Z">
              <w:r w:rsidR="00824A5C">
                <w:rPr>
                  <w:rFonts w:asciiTheme="minorHAnsi" w:hAnsiTheme="minorHAnsi"/>
                  <w:lang w:val="en-US"/>
                </w:rPr>
                <w:t xml:space="preserve">ment </w:t>
              </w:r>
            </w:ins>
            <w:ins w:id="345" w:author="Lemonz" w:date="2019-03-17T22:46:00Z">
              <w:r w:rsidR="00824A5C">
                <w:rPr>
                  <w:rFonts w:asciiTheme="minorHAnsi" w:hAnsiTheme="minorHAnsi"/>
                  <w:lang w:val="en-US"/>
                </w:rPr>
                <w:t>team</w:t>
              </w:r>
            </w:ins>
          </w:p>
        </w:tc>
        <w:tc>
          <w:tcPr>
            <w:tcW w:w="3321" w:type="dxa"/>
          </w:tcPr>
          <w:p w14:paraId="37CC7330" w14:textId="2FBFAC19" w:rsidR="00410C5D" w:rsidRPr="00881D3B" w:rsidRDefault="007B6CEA" w:rsidP="006E79D3">
            <w:pPr>
              <w:rPr>
                <w:rFonts w:asciiTheme="minorHAnsi" w:hAnsiTheme="minorHAnsi"/>
                <w:lang w:val="en-US"/>
              </w:rPr>
            </w:pPr>
            <w:del w:id="346" w:author="Lemonz" w:date="2019-03-17T22:46:00Z">
              <w:r w:rsidDel="00824A5C">
                <w:rPr>
                  <w:rFonts w:asciiTheme="minorHAnsi" w:hAnsiTheme="minorHAnsi"/>
                  <w:lang w:val="en-US"/>
                </w:rPr>
                <w:delText xml:space="preserve">7 </w:delText>
              </w:r>
            </w:del>
            <w:ins w:id="347" w:author="Lemonz" w:date="2019-03-17T22:46:00Z">
              <w:r w:rsidR="00824A5C">
                <w:rPr>
                  <w:rFonts w:asciiTheme="minorHAnsi" w:hAnsiTheme="minorHAnsi"/>
                  <w:lang w:val="en-US"/>
                </w:rPr>
                <w:t>4</w:t>
              </w:r>
              <w:r w:rsidR="00824A5C">
                <w:rPr>
                  <w:rFonts w:asciiTheme="minorHAnsi" w:hAnsiTheme="minorHAnsi"/>
                  <w:lang w:val="en-US"/>
                </w:rPr>
                <w:t xml:space="preserve"> </w:t>
              </w:r>
            </w:ins>
            <w:del w:id="348" w:author="Lemonz" w:date="2019-03-17T22:46:00Z">
              <w:r w:rsidDel="00824A5C">
                <w:rPr>
                  <w:rFonts w:asciiTheme="minorHAnsi" w:hAnsiTheme="minorHAnsi"/>
                  <w:lang w:val="en-US"/>
                </w:rPr>
                <w:delText>weeks</w:delText>
              </w:r>
            </w:del>
            <w:ins w:id="349" w:author="Lemonz" w:date="2019-03-17T22:46:00Z">
              <w:r w:rsidR="00824A5C">
                <w:rPr>
                  <w:rFonts w:asciiTheme="minorHAnsi" w:hAnsiTheme="minorHAnsi"/>
                  <w:lang w:val="en-US"/>
                </w:rPr>
                <w:t>months</w:t>
              </w:r>
            </w:ins>
            <w:ins w:id="350" w:author="Lemonz" w:date="2019-03-17T22:49:00Z">
              <w:r w:rsidR="0014552B">
                <w:rPr>
                  <w:rFonts w:asciiTheme="minorHAnsi" w:hAnsiTheme="minorHAnsi"/>
                  <w:lang w:val="en-US"/>
                </w:rPr>
                <w:t xml:space="preserve"> </w:t>
              </w:r>
            </w:ins>
            <w:ins w:id="351" w:author="Lemonz" w:date="2019-03-17T22:50:00Z">
              <w:r w:rsidR="0014552B">
                <w:rPr>
                  <w:rFonts w:asciiTheme="minorHAnsi" w:hAnsiTheme="minorHAnsi"/>
                  <w:lang w:val="en-US"/>
                </w:rPr>
                <w:t>(part time)</w:t>
              </w:r>
            </w:ins>
          </w:p>
        </w:tc>
        <w:tc>
          <w:tcPr>
            <w:tcW w:w="3321" w:type="dxa"/>
          </w:tcPr>
          <w:p w14:paraId="396BD14E" w14:textId="7362D001" w:rsidR="00410C5D" w:rsidRPr="00881D3B" w:rsidRDefault="007B6CEA" w:rsidP="006E79D3">
            <w:pPr>
              <w:rPr>
                <w:rFonts w:asciiTheme="minorHAnsi" w:hAnsiTheme="minorHAnsi"/>
                <w:lang w:val="en-US"/>
              </w:rPr>
            </w:pPr>
            <w:del w:id="352" w:author="Lemonz" w:date="2019-03-17T22:46:00Z">
              <w:r w:rsidDel="00824A5C">
                <w:rPr>
                  <w:rFonts w:asciiTheme="minorHAnsi" w:hAnsiTheme="minorHAnsi"/>
                  <w:lang w:val="en-US"/>
                </w:rPr>
                <w:delText>10,500$</w:delText>
              </w:r>
            </w:del>
            <w:ins w:id="353" w:author="Lemonz" w:date="2019-03-17T22:46:00Z">
              <w:r w:rsidR="00824A5C">
                <w:rPr>
                  <w:rFonts w:asciiTheme="minorHAnsi" w:hAnsiTheme="minorHAnsi"/>
                  <w:lang w:val="en-US"/>
                </w:rPr>
                <w:t>$</w:t>
              </w:r>
            </w:ins>
            <w:ins w:id="354" w:author="Lemonz" w:date="2019-03-17T22:49:00Z">
              <w:r w:rsidR="0014552B">
                <w:rPr>
                  <w:rFonts w:asciiTheme="minorHAnsi" w:hAnsiTheme="minorHAnsi"/>
                  <w:lang w:val="en-US"/>
                </w:rPr>
                <w:t>24</w:t>
              </w:r>
            </w:ins>
            <w:ins w:id="355" w:author="Lemonz" w:date="2019-03-17T22:46:00Z">
              <w:r w:rsidR="00824A5C">
                <w:rPr>
                  <w:rFonts w:asciiTheme="minorHAnsi" w:hAnsiTheme="minorHAnsi"/>
                  <w:lang w:val="en-US"/>
                </w:rPr>
                <w:t>,000</w:t>
              </w:r>
            </w:ins>
          </w:p>
        </w:tc>
      </w:tr>
      <w:tr w:rsidR="006B3195" w:rsidDel="00824A5C" w14:paraId="3269ECC5" w14:textId="77777777" w:rsidTr="006B3195">
        <w:tblPrEx>
          <w:tblW w:w="0" w:type="auto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PrExChange w:id="356" w:author="Lemonz" w:date="2019-03-17T23:07:00Z">
            <w:tblPrEx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</w:tblPrEx>
          </w:tblPrExChange>
        </w:tblPrEx>
        <w:trPr>
          <w:ins w:id="357" w:author="Lemonz" w:date="2019-03-17T22:57:00Z"/>
        </w:trPr>
        <w:tc>
          <w:tcPr>
            <w:tcW w:w="3320" w:type="dxa"/>
            <w:tcPrChange w:id="358" w:author="Lemonz" w:date="2019-03-17T23:07:00Z">
              <w:tcPr>
                <w:tcW w:w="3320" w:type="dxa"/>
              </w:tcPr>
            </w:tcPrChange>
          </w:tcPr>
          <w:p w14:paraId="2619D435" w14:textId="5E4F3B7F" w:rsidR="006B3195" w:rsidDel="00824A5C" w:rsidRDefault="006B3195" w:rsidP="006B3195">
            <w:pPr>
              <w:rPr>
                <w:ins w:id="359" w:author="Lemonz" w:date="2019-03-17T22:57:00Z"/>
                <w:rFonts w:asciiTheme="minorHAnsi" w:hAnsiTheme="minorHAnsi"/>
                <w:lang w:val="en-US"/>
              </w:rPr>
            </w:pPr>
            <w:proofErr w:type="spellStart"/>
            <w:ins w:id="360" w:author="Lemonz" w:date="2019-03-17T23:01:00Z">
              <w:r>
                <w:rPr>
                  <w:rFonts w:asciiTheme="minorHAnsi" w:hAnsiTheme="minorHAnsi"/>
                  <w:lang w:val="en-US"/>
                </w:rPr>
                <w:t>ITWorks</w:t>
              </w:r>
              <w:proofErr w:type="spellEnd"/>
              <w:r>
                <w:rPr>
                  <w:rFonts w:asciiTheme="minorHAnsi" w:hAnsiTheme="minorHAnsi"/>
                  <w:lang w:val="en-US"/>
                </w:rPr>
                <w:t xml:space="preserve"> service</w:t>
              </w:r>
            </w:ins>
            <w:ins w:id="361" w:author="Lemonz" w:date="2019-03-17T23:42:00Z">
              <w:r w:rsidR="00F12A03">
                <w:rPr>
                  <w:rFonts w:asciiTheme="minorHAnsi" w:hAnsiTheme="minorHAnsi"/>
                  <w:lang w:val="en-US"/>
                </w:rPr>
                <w:t>s</w:t>
              </w:r>
            </w:ins>
            <w:ins w:id="362" w:author="Lemonz" w:date="2019-03-17T23:01:00Z">
              <w:r>
                <w:rPr>
                  <w:rFonts w:asciiTheme="minorHAnsi" w:hAnsiTheme="minorHAnsi"/>
                  <w:lang w:val="en-US"/>
                </w:rPr>
                <w:t xml:space="preserve"> fee</w:t>
              </w:r>
            </w:ins>
          </w:p>
        </w:tc>
        <w:tc>
          <w:tcPr>
            <w:tcW w:w="3321" w:type="dxa"/>
            <w:tcPrChange w:id="363" w:author="Lemonz" w:date="2019-03-17T23:07:00Z">
              <w:tcPr>
                <w:tcW w:w="3321" w:type="dxa"/>
              </w:tcPr>
            </w:tcPrChange>
          </w:tcPr>
          <w:p w14:paraId="47EEB505" w14:textId="77777777" w:rsidR="006B3195" w:rsidDel="00824A5C" w:rsidRDefault="006B3195" w:rsidP="006B3195">
            <w:pPr>
              <w:rPr>
                <w:ins w:id="364" w:author="Lemonz" w:date="2019-03-17T22:57:00Z"/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  <w:tcPrChange w:id="365" w:author="Lemonz" w:date="2019-03-17T23:07:00Z">
              <w:tcPr>
                <w:tcW w:w="3321" w:type="dxa"/>
              </w:tcPr>
            </w:tcPrChange>
          </w:tcPr>
          <w:p w14:paraId="2BA34A66" w14:textId="3C7C9A56" w:rsidR="006B3195" w:rsidDel="00824A5C" w:rsidRDefault="006B3195" w:rsidP="006B3195">
            <w:pPr>
              <w:rPr>
                <w:ins w:id="366" w:author="Lemonz" w:date="2019-03-17T22:57:00Z"/>
                <w:rFonts w:asciiTheme="minorHAnsi" w:hAnsiTheme="minorHAnsi"/>
                <w:lang w:val="en-US"/>
              </w:rPr>
            </w:pPr>
            <w:ins w:id="367" w:author="Lemonz" w:date="2019-03-17T23:02:00Z">
              <w:r>
                <w:rPr>
                  <w:rFonts w:asciiTheme="minorHAnsi" w:hAnsiTheme="minorHAnsi"/>
                  <w:lang w:val="en-US"/>
                </w:rPr>
                <w:t>$</w:t>
              </w:r>
            </w:ins>
            <w:ins w:id="368" w:author="Lemonz" w:date="2019-03-17T23:18:00Z">
              <w:r w:rsidR="00B96253">
                <w:rPr>
                  <w:rFonts w:asciiTheme="minorHAnsi" w:hAnsiTheme="minorHAnsi"/>
                  <w:lang w:val="en-US"/>
                </w:rPr>
                <w:t>13</w:t>
              </w:r>
            </w:ins>
            <w:ins w:id="369" w:author="Lemonz" w:date="2019-03-17T23:19:00Z">
              <w:r w:rsidR="00B96253">
                <w:rPr>
                  <w:rFonts w:asciiTheme="minorHAnsi" w:hAnsiTheme="minorHAnsi"/>
                  <w:lang w:val="en-US"/>
                </w:rPr>
                <w:t>,200</w:t>
              </w:r>
            </w:ins>
          </w:p>
        </w:tc>
      </w:tr>
      <w:tr w:rsidR="006B3195" w:rsidDel="00824A5C" w14:paraId="31D437C3" w14:textId="77777777" w:rsidTr="006B3195">
        <w:tblPrEx>
          <w:tblW w:w="0" w:type="auto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PrExChange w:id="370" w:author="Lemonz" w:date="2019-03-17T23:07:00Z">
            <w:tblPrEx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</w:tblPrEx>
          </w:tblPrExChange>
        </w:tblPrEx>
        <w:trPr>
          <w:ins w:id="371" w:author="Lemonz" w:date="2019-03-17T22:57:00Z"/>
        </w:trPr>
        <w:tc>
          <w:tcPr>
            <w:tcW w:w="3320" w:type="dxa"/>
            <w:tcPrChange w:id="372" w:author="Lemonz" w:date="2019-03-17T23:07:00Z">
              <w:tcPr>
                <w:tcW w:w="3320" w:type="dxa"/>
              </w:tcPr>
            </w:tcPrChange>
          </w:tcPr>
          <w:p w14:paraId="01907F94" w14:textId="77777777" w:rsidR="006B3195" w:rsidDel="00824A5C" w:rsidRDefault="006B3195" w:rsidP="006B3195">
            <w:pPr>
              <w:rPr>
                <w:ins w:id="373" w:author="Lemonz" w:date="2019-03-17T22:57:00Z"/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  <w:tcPrChange w:id="374" w:author="Lemonz" w:date="2019-03-17T23:07:00Z">
              <w:tcPr>
                <w:tcW w:w="3321" w:type="dxa"/>
              </w:tcPr>
            </w:tcPrChange>
          </w:tcPr>
          <w:p w14:paraId="1F7B0226" w14:textId="529A9DDA" w:rsidR="006B3195" w:rsidRPr="006B3195" w:rsidDel="00824A5C" w:rsidRDefault="006B3195" w:rsidP="006B3195">
            <w:pPr>
              <w:tabs>
                <w:tab w:val="center" w:pos="1552"/>
                <w:tab w:val="right" w:pos="3105"/>
              </w:tabs>
              <w:rPr>
                <w:ins w:id="375" w:author="Lemonz" w:date="2019-03-17T22:57:00Z"/>
                <w:rFonts w:asciiTheme="minorHAnsi" w:hAnsiTheme="minorHAnsi"/>
                <w:b/>
                <w:lang w:val="en-US"/>
                <w:rPrChange w:id="376" w:author="Lemonz" w:date="2019-03-17T23:02:00Z">
                  <w:rPr>
                    <w:ins w:id="377" w:author="Lemonz" w:date="2019-03-17T22:57:00Z"/>
                    <w:rFonts w:asciiTheme="minorHAnsi" w:hAnsiTheme="minorHAnsi"/>
                    <w:lang w:val="en-US"/>
                  </w:rPr>
                </w:rPrChange>
              </w:rPr>
              <w:pPrChange w:id="378" w:author="Lemonz" w:date="2019-03-17T23:05:00Z">
                <w:pPr/>
              </w:pPrChange>
            </w:pPr>
          </w:p>
        </w:tc>
        <w:tc>
          <w:tcPr>
            <w:tcW w:w="3321" w:type="dxa"/>
            <w:tcPrChange w:id="379" w:author="Lemonz" w:date="2019-03-17T23:07:00Z">
              <w:tcPr>
                <w:tcW w:w="3321" w:type="dxa"/>
              </w:tcPr>
            </w:tcPrChange>
          </w:tcPr>
          <w:p w14:paraId="4D0E1F51" w14:textId="7A1DDC4B" w:rsidR="006B3195" w:rsidDel="00824A5C" w:rsidRDefault="006B3195" w:rsidP="006B3195">
            <w:pPr>
              <w:rPr>
                <w:ins w:id="380" w:author="Lemonz" w:date="2019-03-17T22:57:00Z"/>
                <w:rFonts w:asciiTheme="minorHAnsi" w:hAnsiTheme="minorHAnsi"/>
                <w:lang w:val="en-US"/>
              </w:rPr>
            </w:pPr>
          </w:p>
        </w:tc>
      </w:tr>
      <w:tr w:rsidR="006B3195" w:rsidDel="00824A5C" w14:paraId="5D40AAEC" w14:textId="77777777" w:rsidTr="006B3195">
        <w:tblPrEx>
          <w:tblW w:w="0" w:type="auto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PrExChange w:id="381" w:author="Lemonz" w:date="2019-03-17T23:07:00Z">
            <w:tblPrEx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</w:tblPrEx>
          </w:tblPrExChange>
        </w:tblPrEx>
        <w:trPr>
          <w:ins w:id="382" w:author="Lemonz" w:date="2019-03-17T23:05:00Z"/>
        </w:trPr>
        <w:tc>
          <w:tcPr>
            <w:tcW w:w="3320" w:type="dxa"/>
            <w:tcPrChange w:id="383" w:author="Lemonz" w:date="2019-03-17T23:07:00Z">
              <w:tcPr>
                <w:tcW w:w="3320" w:type="dxa"/>
                <w:tcBorders>
                  <w:top w:val="single" w:sz="4" w:space="0" w:color="auto"/>
                </w:tcBorders>
              </w:tcPr>
            </w:tcPrChange>
          </w:tcPr>
          <w:p w14:paraId="07E0995B" w14:textId="77777777" w:rsidR="006B3195" w:rsidDel="00824A5C" w:rsidRDefault="006B3195" w:rsidP="006B3195">
            <w:pPr>
              <w:rPr>
                <w:ins w:id="384" w:author="Lemonz" w:date="2019-03-17T23:05:00Z"/>
                <w:rFonts w:asciiTheme="minorHAnsi" w:hAnsiTheme="minorHAnsi"/>
                <w:lang w:val="en-US"/>
              </w:rPr>
            </w:pPr>
          </w:p>
        </w:tc>
        <w:tc>
          <w:tcPr>
            <w:tcW w:w="3321" w:type="dxa"/>
            <w:tcPrChange w:id="385" w:author="Lemonz" w:date="2019-03-17T23:07:00Z">
              <w:tcPr>
                <w:tcW w:w="3321" w:type="dxa"/>
                <w:tcBorders>
                  <w:top w:val="single" w:sz="4" w:space="0" w:color="auto"/>
                </w:tcBorders>
              </w:tcPr>
            </w:tcPrChange>
          </w:tcPr>
          <w:p w14:paraId="4E67E876" w14:textId="49048EAF" w:rsidR="006B3195" w:rsidRDefault="006B3195" w:rsidP="006B3195">
            <w:pPr>
              <w:tabs>
                <w:tab w:val="center" w:pos="1552"/>
                <w:tab w:val="right" w:pos="3105"/>
              </w:tabs>
              <w:rPr>
                <w:ins w:id="386" w:author="Lemonz" w:date="2019-03-17T23:05:00Z"/>
                <w:rFonts w:asciiTheme="minorHAnsi" w:hAnsiTheme="minorHAnsi"/>
                <w:b/>
                <w:lang w:val="en-US"/>
              </w:rPr>
            </w:pPr>
            <w:ins w:id="387" w:author="Lemonz" w:date="2019-03-17T23:05:00Z">
              <w:r>
                <w:rPr>
                  <w:rFonts w:asciiTheme="minorHAnsi" w:hAnsiTheme="minorHAnsi"/>
                  <w:b/>
                  <w:lang w:val="en-US"/>
                </w:rPr>
                <w:tab/>
              </w:r>
              <w:r>
                <w:rPr>
                  <w:rFonts w:asciiTheme="minorHAnsi" w:hAnsiTheme="minorHAnsi"/>
                  <w:b/>
                  <w:lang w:val="en-US"/>
                </w:rPr>
                <w:tab/>
              </w:r>
              <w:r w:rsidRPr="00C163FA">
                <w:rPr>
                  <w:rFonts w:asciiTheme="minorHAnsi" w:hAnsiTheme="minorHAnsi"/>
                  <w:b/>
                  <w:lang w:val="en-US"/>
                </w:rPr>
                <w:t>Total</w:t>
              </w:r>
            </w:ins>
          </w:p>
        </w:tc>
        <w:tc>
          <w:tcPr>
            <w:tcW w:w="3321" w:type="dxa"/>
            <w:tcPrChange w:id="388" w:author="Lemonz" w:date="2019-03-17T23:07:00Z">
              <w:tcPr>
                <w:tcW w:w="3321" w:type="dxa"/>
                <w:tcBorders>
                  <w:top w:val="single" w:sz="4" w:space="0" w:color="auto"/>
                </w:tcBorders>
              </w:tcPr>
            </w:tcPrChange>
          </w:tcPr>
          <w:p w14:paraId="034DDDBF" w14:textId="43C87CAE" w:rsidR="006B3195" w:rsidRDefault="006B3195" w:rsidP="006B3195">
            <w:pPr>
              <w:rPr>
                <w:ins w:id="389" w:author="Lemonz" w:date="2019-03-17T23:05:00Z"/>
                <w:rFonts w:asciiTheme="minorHAnsi" w:hAnsiTheme="minorHAnsi"/>
                <w:lang w:val="en-US"/>
              </w:rPr>
            </w:pPr>
            <w:ins w:id="390" w:author="Lemonz" w:date="2019-03-17T23:05:00Z">
              <w:r>
                <w:rPr>
                  <w:rFonts w:asciiTheme="minorHAnsi" w:hAnsiTheme="minorHAnsi"/>
                  <w:lang w:val="en-US"/>
                </w:rPr>
                <w:t>$</w:t>
              </w:r>
            </w:ins>
            <w:ins w:id="391" w:author="Lemonz" w:date="2019-03-17T23:19:00Z">
              <w:r w:rsidR="00B96253">
                <w:rPr>
                  <w:rFonts w:asciiTheme="minorHAnsi" w:hAnsiTheme="minorHAnsi"/>
                  <w:lang w:val="en-US"/>
                </w:rPr>
                <w:t>79,200</w:t>
              </w:r>
            </w:ins>
          </w:p>
        </w:tc>
      </w:tr>
    </w:tbl>
    <w:p w14:paraId="4A88CD94" w14:textId="1EEDA3D5" w:rsidR="00410C5D" w:rsidRPr="00881D3B" w:rsidDel="006B3195" w:rsidRDefault="00410C5D" w:rsidP="00410C5D">
      <w:pPr>
        <w:rPr>
          <w:del w:id="392" w:author="Lemonz" w:date="2019-03-17T23:03:00Z"/>
          <w:rFonts w:asciiTheme="minorHAnsi" w:hAnsiTheme="minorHAnsi"/>
          <w:lang w:val="en-US"/>
        </w:rPr>
      </w:pPr>
    </w:p>
    <w:p w14:paraId="065C597B" w14:textId="77777777" w:rsidR="0050650C" w:rsidRDefault="0050650C">
      <w:pPr>
        <w:rPr>
          <w:ins w:id="393" w:author="Lemonz" w:date="2019-03-17T22:28:00Z"/>
          <w:rFonts w:asciiTheme="minorHAnsi" w:hAnsiTheme="minorHAnsi"/>
          <w:b/>
          <w:bCs/>
          <w:color w:val="2F5496" w:themeColor="accent1" w:themeShade="BF"/>
          <w:sz w:val="22"/>
          <w:szCs w:val="28"/>
          <w:lang w:val="en-US"/>
        </w:rPr>
      </w:pPr>
      <w:ins w:id="394" w:author="Lemonz" w:date="2019-03-17T22:28:00Z">
        <w:r>
          <w:rPr>
            <w:lang w:val="en-US"/>
          </w:rPr>
          <w:br w:type="page"/>
        </w:r>
      </w:ins>
    </w:p>
    <w:p w14:paraId="7D437104" w14:textId="5312560B" w:rsidR="00C00C81" w:rsidDel="00AF34AF" w:rsidRDefault="00E32B61" w:rsidP="00AF34AF">
      <w:pPr>
        <w:pStyle w:val="Heading4"/>
        <w:rPr>
          <w:del w:id="395" w:author="Lemonz" w:date="2019-03-17T23:11:00Z"/>
          <w:lang w:val="en-US"/>
        </w:rPr>
        <w:pPrChange w:id="396" w:author="Lemonz" w:date="2019-03-17T23:49:00Z">
          <w:pPr>
            <w:pStyle w:val="Heading4"/>
          </w:pPr>
        </w:pPrChange>
      </w:pPr>
      <w:r w:rsidRPr="00881D3B">
        <w:rPr>
          <w:lang w:val="en-US"/>
        </w:rPr>
        <w:lastRenderedPageBreak/>
        <w:t>Deliverable</w:t>
      </w:r>
      <w:r w:rsidR="00881D3B" w:rsidRPr="00881D3B">
        <w:rPr>
          <w:lang w:val="en-US"/>
        </w:rPr>
        <w:t>s &amp; Milestones</w:t>
      </w:r>
    </w:p>
    <w:p w14:paraId="017BCB67" w14:textId="77777777" w:rsidR="00AF34AF" w:rsidRPr="00AF34AF" w:rsidRDefault="00AF34AF" w:rsidP="00AF34AF">
      <w:pPr>
        <w:pStyle w:val="Heading4"/>
        <w:rPr>
          <w:ins w:id="397" w:author="Lemonz" w:date="2019-03-17T23:49:00Z"/>
          <w:lang w:val="en-US"/>
          <w:rPrChange w:id="398" w:author="Lemonz" w:date="2019-03-17T23:49:00Z">
            <w:rPr>
              <w:ins w:id="399" w:author="Lemonz" w:date="2019-03-17T23:49:00Z"/>
              <w:lang w:val="en-US"/>
            </w:rPr>
          </w:rPrChange>
        </w:rPr>
        <w:pPrChange w:id="400" w:author="Lemonz" w:date="2019-03-17T23:49:00Z">
          <w:pPr>
            <w:pStyle w:val="Heading4"/>
          </w:pPr>
        </w:pPrChange>
      </w:pPr>
    </w:p>
    <w:p w14:paraId="1F53A6E2" w14:textId="70A86F64" w:rsidR="00C00C81" w:rsidRPr="00881D3B" w:rsidRDefault="00410C5D" w:rsidP="00AF34AF">
      <w:pPr>
        <w:rPr>
          <w:lang w:val="en-US"/>
        </w:rPr>
        <w:pPrChange w:id="401" w:author="Lemonz" w:date="2019-03-17T23:49:00Z">
          <w:pPr>
            <w:spacing w:after="120"/>
          </w:pPr>
        </w:pPrChange>
      </w:pPr>
      <w:del w:id="402" w:author="Lemonz" w:date="2019-03-17T23:11:00Z">
        <w:r w:rsidRPr="00881D3B" w:rsidDel="00B535C1">
          <w:rPr>
            <w:lang w:val="en-US"/>
          </w:rPr>
          <w:delText>List the deliverables that you will hand over to the client</w:delText>
        </w:r>
        <w:r w:rsidR="001642A6" w:rsidDel="00B535C1">
          <w:rPr>
            <w:lang w:val="en-US"/>
          </w:rPr>
          <w:delText xml:space="preserve"> and remove this text.</w:delText>
        </w:r>
      </w:del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81D3B" w:rsidRPr="00881D3B" w14:paraId="5F281C5D" w14:textId="77777777" w:rsidTr="006E79D3">
        <w:tc>
          <w:tcPr>
            <w:tcW w:w="3320" w:type="dxa"/>
          </w:tcPr>
          <w:p w14:paraId="6735EC77" w14:textId="77777777"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Item</w:t>
            </w:r>
          </w:p>
        </w:tc>
        <w:tc>
          <w:tcPr>
            <w:tcW w:w="3321" w:type="dxa"/>
          </w:tcPr>
          <w:p w14:paraId="1ABD6C32" w14:textId="77777777"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Deliverable</w:t>
            </w:r>
          </w:p>
        </w:tc>
        <w:tc>
          <w:tcPr>
            <w:tcW w:w="3321" w:type="dxa"/>
          </w:tcPr>
          <w:p w14:paraId="6FEC8145" w14:textId="77777777" w:rsidR="00881D3B" w:rsidRPr="00881D3B" w:rsidRDefault="00881D3B" w:rsidP="006E79D3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Date</w:t>
            </w:r>
          </w:p>
        </w:tc>
      </w:tr>
      <w:tr w:rsidR="00881D3B" w:rsidRPr="00881D3B" w14:paraId="5DE25F52" w14:textId="77777777" w:rsidTr="006E79D3">
        <w:tc>
          <w:tcPr>
            <w:tcW w:w="3320" w:type="dxa"/>
          </w:tcPr>
          <w:p w14:paraId="20D515FF" w14:textId="7A5DBE76" w:rsidR="00881D3B" w:rsidRPr="00881D3B" w:rsidRDefault="00B535C1" w:rsidP="006E79D3">
            <w:pPr>
              <w:rPr>
                <w:rFonts w:asciiTheme="minorHAnsi" w:hAnsiTheme="minorHAnsi"/>
                <w:lang w:val="en-US"/>
              </w:rPr>
            </w:pPr>
            <w:ins w:id="403" w:author="Lemonz" w:date="2019-03-17T23:11:00Z">
              <w:r>
                <w:rPr>
                  <w:rFonts w:asciiTheme="minorHAnsi" w:hAnsiTheme="minorHAnsi"/>
                  <w:lang w:val="en-US"/>
                </w:rPr>
                <w:t>P</w:t>
              </w:r>
            </w:ins>
            <w:del w:id="404" w:author="Lemonz" w:date="2019-03-17T23:11:00Z">
              <w:r w:rsidR="00353F2F" w:rsidDel="00B535C1">
                <w:rPr>
                  <w:rFonts w:asciiTheme="minorHAnsi" w:hAnsiTheme="minorHAnsi"/>
                  <w:lang w:val="en-US"/>
                </w:rPr>
                <w:delText>P</w:delText>
              </w:r>
            </w:del>
            <w:r w:rsidR="00353F2F">
              <w:rPr>
                <w:rFonts w:asciiTheme="minorHAnsi" w:hAnsiTheme="minorHAnsi"/>
                <w:lang w:val="en-US"/>
              </w:rPr>
              <w:t>rototype</w:t>
            </w:r>
          </w:p>
        </w:tc>
        <w:tc>
          <w:tcPr>
            <w:tcW w:w="3321" w:type="dxa"/>
          </w:tcPr>
          <w:p w14:paraId="29B994EE" w14:textId="46A31B5E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del w:id="405" w:author="Lemonz" w:date="2019-03-17T23:11:00Z">
              <w:r w:rsidDel="00B535C1">
                <w:rPr>
                  <w:rFonts w:asciiTheme="minorHAnsi" w:hAnsiTheme="minorHAnsi"/>
                  <w:lang w:val="en-US"/>
                </w:rPr>
                <w:delText>XAML prototype</w:delText>
              </w:r>
            </w:del>
            <w:ins w:id="406" w:author="Lemonz" w:date="2019-03-17T23:11:00Z">
              <w:r w:rsidR="00B535C1">
                <w:rPr>
                  <w:rFonts w:asciiTheme="minorHAnsi" w:hAnsiTheme="minorHAnsi"/>
                  <w:lang w:val="en-US"/>
                </w:rPr>
                <w:t>UI prototype</w:t>
              </w:r>
            </w:ins>
          </w:p>
        </w:tc>
        <w:tc>
          <w:tcPr>
            <w:tcW w:w="3321" w:type="dxa"/>
          </w:tcPr>
          <w:p w14:paraId="4F933844" w14:textId="63E8F5F2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08/03/2019</w:t>
            </w:r>
          </w:p>
        </w:tc>
      </w:tr>
      <w:tr w:rsidR="00881D3B" w:rsidRPr="00881D3B" w14:paraId="5DA8824F" w14:textId="77777777" w:rsidTr="006E79D3">
        <w:tc>
          <w:tcPr>
            <w:tcW w:w="3320" w:type="dxa"/>
          </w:tcPr>
          <w:p w14:paraId="506FA5BA" w14:textId="12CD2400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Case Diagram</w:t>
            </w:r>
          </w:p>
        </w:tc>
        <w:tc>
          <w:tcPr>
            <w:tcW w:w="3321" w:type="dxa"/>
          </w:tcPr>
          <w:p w14:paraId="6635C1B6" w14:textId="31CA24F7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UML </w:t>
            </w:r>
            <w:del w:id="407" w:author="Lemonz" w:date="2019-03-17T23:27:00Z">
              <w:r w:rsidDel="00770F89">
                <w:rPr>
                  <w:rFonts w:asciiTheme="minorHAnsi" w:hAnsiTheme="minorHAnsi"/>
                  <w:lang w:val="en-US"/>
                </w:rPr>
                <w:delText>D</w:delText>
              </w:r>
            </w:del>
            <w:ins w:id="408" w:author="Lemonz" w:date="2019-03-17T23:27:00Z">
              <w:r w:rsidR="00770F89">
                <w:rPr>
                  <w:rFonts w:asciiTheme="minorHAnsi" w:hAnsiTheme="minorHAnsi"/>
                  <w:lang w:val="en-US"/>
                </w:rPr>
                <w:t>d</w:t>
              </w:r>
            </w:ins>
            <w:r>
              <w:rPr>
                <w:rFonts w:asciiTheme="minorHAnsi" w:hAnsiTheme="minorHAnsi"/>
                <w:lang w:val="en-US"/>
              </w:rPr>
              <w:t>iagram</w:t>
            </w:r>
          </w:p>
        </w:tc>
        <w:tc>
          <w:tcPr>
            <w:tcW w:w="3321" w:type="dxa"/>
          </w:tcPr>
          <w:p w14:paraId="37554799" w14:textId="09571FBD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08/03/2019</w:t>
            </w:r>
          </w:p>
        </w:tc>
      </w:tr>
      <w:tr w:rsidR="00881D3B" w:rsidRPr="00881D3B" w14:paraId="7C486C88" w14:textId="77777777" w:rsidTr="006E79D3">
        <w:tc>
          <w:tcPr>
            <w:tcW w:w="3320" w:type="dxa"/>
          </w:tcPr>
          <w:p w14:paraId="249C06B7" w14:textId="5F75076B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Problem Definition</w:t>
            </w:r>
          </w:p>
        </w:tc>
        <w:tc>
          <w:tcPr>
            <w:tcW w:w="3321" w:type="dxa"/>
          </w:tcPr>
          <w:p w14:paraId="10BA512E" w14:textId="13B43B93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Word </w:t>
            </w:r>
            <w:del w:id="409" w:author="Lemonz" w:date="2019-03-17T23:27:00Z">
              <w:r w:rsidDel="00770F89">
                <w:rPr>
                  <w:rFonts w:asciiTheme="minorHAnsi" w:hAnsiTheme="minorHAnsi"/>
                  <w:lang w:val="en-US"/>
                </w:rPr>
                <w:delText>D</w:delText>
              </w:r>
            </w:del>
            <w:ins w:id="410" w:author="Lemonz" w:date="2019-03-17T23:27:00Z">
              <w:r w:rsidR="00770F89">
                <w:rPr>
                  <w:rFonts w:asciiTheme="minorHAnsi" w:hAnsiTheme="minorHAnsi"/>
                  <w:lang w:val="en-US"/>
                </w:rPr>
                <w:t>d</w:t>
              </w:r>
            </w:ins>
            <w:r>
              <w:rPr>
                <w:rFonts w:asciiTheme="minorHAnsi" w:hAnsiTheme="minorHAnsi"/>
                <w:lang w:val="en-US"/>
              </w:rPr>
              <w:t>ocument</w:t>
            </w:r>
          </w:p>
        </w:tc>
        <w:tc>
          <w:tcPr>
            <w:tcW w:w="3321" w:type="dxa"/>
          </w:tcPr>
          <w:p w14:paraId="56C91C1D" w14:textId="1B1238F9" w:rsidR="00881D3B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15/03/2019</w:t>
            </w:r>
          </w:p>
        </w:tc>
      </w:tr>
      <w:tr w:rsidR="0095047B" w:rsidRPr="00881D3B" w14:paraId="5FADBC4E" w14:textId="77777777" w:rsidTr="006E79D3">
        <w:tc>
          <w:tcPr>
            <w:tcW w:w="3320" w:type="dxa"/>
          </w:tcPr>
          <w:p w14:paraId="60E1AE7B" w14:textId="2146993D" w:rsidR="0095047B" w:rsidRDefault="0095047B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Project Charter</w:t>
            </w:r>
          </w:p>
        </w:tc>
        <w:tc>
          <w:tcPr>
            <w:tcW w:w="3321" w:type="dxa"/>
          </w:tcPr>
          <w:p w14:paraId="4CEFA0D7" w14:textId="045E3F03" w:rsidR="0095047B" w:rsidRDefault="0095047B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Word </w:t>
            </w:r>
            <w:ins w:id="411" w:author="Lemonz" w:date="2019-03-17T23:27:00Z">
              <w:r w:rsidR="00770F89">
                <w:rPr>
                  <w:rFonts w:asciiTheme="minorHAnsi" w:hAnsiTheme="minorHAnsi"/>
                  <w:lang w:val="en-US"/>
                </w:rPr>
                <w:t>d</w:t>
              </w:r>
            </w:ins>
            <w:del w:id="412" w:author="Lemonz" w:date="2019-03-17T23:27:00Z">
              <w:r w:rsidDel="00770F89">
                <w:rPr>
                  <w:rFonts w:asciiTheme="minorHAnsi" w:hAnsiTheme="minorHAnsi"/>
                  <w:lang w:val="en-US"/>
                </w:rPr>
                <w:delText>D</w:delText>
              </w:r>
            </w:del>
            <w:r>
              <w:rPr>
                <w:rFonts w:asciiTheme="minorHAnsi" w:hAnsiTheme="minorHAnsi"/>
                <w:lang w:val="en-US"/>
              </w:rPr>
              <w:t>ocument</w:t>
            </w:r>
          </w:p>
        </w:tc>
        <w:tc>
          <w:tcPr>
            <w:tcW w:w="3321" w:type="dxa"/>
          </w:tcPr>
          <w:p w14:paraId="1FFA4820" w14:textId="4903A33B" w:rsidR="0095047B" w:rsidRDefault="0095047B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15/03/2019</w:t>
            </w:r>
          </w:p>
        </w:tc>
      </w:tr>
      <w:tr w:rsidR="00881D3B" w:rsidRPr="00881D3B" w:rsidDel="00770F89" w14:paraId="04677136" w14:textId="29EE245F" w:rsidTr="006E79D3">
        <w:trPr>
          <w:del w:id="413" w:author="Lemonz" w:date="2019-03-17T23:24:00Z"/>
        </w:trPr>
        <w:tc>
          <w:tcPr>
            <w:tcW w:w="3320" w:type="dxa"/>
          </w:tcPr>
          <w:p w14:paraId="0178A21C" w14:textId="18AF1012" w:rsidR="00881D3B" w:rsidRPr="00881D3B" w:rsidDel="00770F89" w:rsidRDefault="00353F2F" w:rsidP="006E79D3">
            <w:pPr>
              <w:rPr>
                <w:del w:id="414" w:author="Lemonz" w:date="2019-03-17T23:24:00Z"/>
                <w:rFonts w:asciiTheme="minorHAnsi" w:hAnsiTheme="minorHAnsi"/>
                <w:lang w:val="en-US"/>
              </w:rPr>
            </w:pPr>
            <w:del w:id="415" w:author="Lemonz" w:date="2019-03-17T23:24:00Z">
              <w:r w:rsidDel="00770F89">
                <w:rPr>
                  <w:rFonts w:asciiTheme="minorHAnsi" w:hAnsiTheme="minorHAnsi"/>
                  <w:lang w:val="en-US"/>
                </w:rPr>
                <w:delText>RSV – Login</w:delText>
              </w:r>
              <w:r w:rsidR="00F0093F" w:rsidDel="00770F89">
                <w:rPr>
                  <w:rFonts w:asciiTheme="minorHAnsi" w:hAnsiTheme="minorHAnsi"/>
                  <w:lang w:val="en-US"/>
                </w:rPr>
                <w:delText xml:space="preserve"> (Approval)</w:delText>
              </w:r>
            </w:del>
          </w:p>
        </w:tc>
        <w:tc>
          <w:tcPr>
            <w:tcW w:w="3321" w:type="dxa"/>
          </w:tcPr>
          <w:p w14:paraId="0BEFB3AA" w14:textId="48C24C7D" w:rsidR="00881D3B" w:rsidRPr="00881D3B" w:rsidDel="00770F89" w:rsidRDefault="00353F2F" w:rsidP="006E79D3">
            <w:pPr>
              <w:rPr>
                <w:del w:id="416" w:author="Lemonz" w:date="2019-03-17T23:24:00Z"/>
                <w:rFonts w:asciiTheme="minorHAnsi" w:hAnsiTheme="minorHAnsi"/>
                <w:lang w:val="en-US"/>
              </w:rPr>
            </w:pPr>
            <w:del w:id="417" w:author="Lemonz" w:date="2019-03-17T23:24:00Z">
              <w:r w:rsidDel="00770F89">
                <w:rPr>
                  <w:rFonts w:asciiTheme="minorHAnsi" w:hAnsiTheme="minorHAnsi"/>
                  <w:lang w:val="en-US"/>
                </w:rPr>
                <w:delText>Software</w:delText>
              </w:r>
            </w:del>
          </w:p>
        </w:tc>
        <w:tc>
          <w:tcPr>
            <w:tcW w:w="3321" w:type="dxa"/>
          </w:tcPr>
          <w:p w14:paraId="05CC29AC" w14:textId="6B154467" w:rsidR="00881D3B" w:rsidRPr="00881D3B" w:rsidDel="00770F89" w:rsidRDefault="00353F2F" w:rsidP="006E79D3">
            <w:pPr>
              <w:rPr>
                <w:del w:id="418" w:author="Lemonz" w:date="2019-03-17T23:24:00Z"/>
                <w:rFonts w:asciiTheme="minorHAnsi" w:hAnsiTheme="minorHAnsi"/>
                <w:lang w:val="en-US"/>
              </w:rPr>
            </w:pPr>
            <w:del w:id="419" w:author="Lemonz" w:date="2019-03-17T23:24:00Z">
              <w:r w:rsidDel="00770F89">
                <w:rPr>
                  <w:rFonts w:asciiTheme="minorHAnsi" w:hAnsiTheme="minorHAnsi"/>
                  <w:lang w:val="en-US"/>
                </w:rPr>
                <w:delText>22/03/2019</w:delText>
              </w:r>
            </w:del>
          </w:p>
        </w:tc>
      </w:tr>
      <w:tr w:rsidR="00353F2F" w:rsidRPr="00881D3B" w:rsidDel="00770F89" w14:paraId="05CCD626" w14:textId="1CD505D3" w:rsidTr="006E79D3">
        <w:trPr>
          <w:del w:id="420" w:author="Lemonz" w:date="2019-03-17T23:24:00Z"/>
        </w:trPr>
        <w:tc>
          <w:tcPr>
            <w:tcW w:w="3320" w:type="dxa"/>
          </w:tcPr>
          <w:p w14:paraId="4A65E6F4" w14:textId="12F6B1A1" w:rsidR="00353F2F" w:rsidRPr="00881D3B" w:rsidDel="00770F89" w:rsidRDefault="00353F2F" w:rsidP="006E79D3">
            <w:pPr>
              <w:rPr>
                <w:del w:id="421" w:author="Lemonz" w:date="2019-03-17T23:24:00Z"/>
                <w:rFonts w:asciiTheme="minorHAnsi" w:hAnsiTheme="minorHAnsi"/>
                <w:lang w:val="en-US"/>
              </w:rPr>
            </w:pPr>
            <w:del w:id="422" w:author="Lemonz" w:date="2019-03-17T23:24:00Z">
              <w:r w:rsidDel="00770F89">
                <w:rPr>
                  <w:rFonts w:asciiTheme="minorHAnsi" w:hAnsiTheme="minorHAnsi"/>
                  <w:lang w:val="en-US"/>
                </w:rPr>
                <w:delText>RSV – Student View</w:delText>
              </w:r>
              <w:r w:rsidR="00F0093F" w:rsidDel="00770F89">
                <w:rPr>
                  <w:rFonts w:asciiTheme="minorHAnsi" w:hAnsiTheme="minorHAnsi"/>
                  <w:lang w:val="en-US"/>
                </w:rPr>
                <w:delText xml:space="preserve"> (Approval)</w:delText>
              </w:r>
            </w:del>
          </w:p>
        </w:tc>
        <w:tc>
          <w:tcPr>
            <w:tcW w:w="3321" w:type="dxa"/>
          </w:tcPr>
          <w:p w14:paraId="425A07C4" w14:textId="00AD27A4" w:rsidR="00353F2F" w:rsidRPr="00881D3B" w:rsidDel="00770F89" w:rsidRDefault="00353F2F" w:rsidP="006E79D3">
            <w:pPr>
              <w:rPr>
                <w:del w:id="423" w:author="Lemonz" w:date="2019-03-17T23:24:00Z"/>
                <w:rFonts w:asciiTheme="minorHAnsi" w:hAnsiTheme="minorHAnsi"/>
                <w:lang w:val="en-US"/>
              </w:rPr>
            </w:pPr>
            <w:del w:id="424" w:author="Lemonz" w:date="2019-03-17T23:24:00Z">
              <w:r w:rsidDel="00770F89">
                <w:rPr>
                  <w:rFonts w:asciiTheme="minorHAnsi" w:hAnsiTheme="minorHAnsi"/>
                  <w:lang w:val="en-US"/>
                </w:rPr>
                <w:delText>Software</w:delText>
              </w:r>
            </w:del>
          </w:p>
        </w:tc>
        <w:tc>
          <w:tcPr>
            <w:tcW w:w="3321" w:type="dxa"/>
          </w:tcPr>
          <w:p w14:paraId="12E8BDFA" w14:textId="77A8ABD5" w:rsidR="00353F2F" w:rsidRPr="00881D3B" w:rsidDel="00770F89" w:rsidRDefault="00353F2F" w:rsidP="006E79D3">
            <w:pPr>
              <w:rPr>
                <w:del w:id="425" w:author="Lemonz" w:date="2019-03-17T23:24:00Z"/>
                <w:rFonts w:asciiTheme="minorHAnsi" w:hAnsiTheme="minorHAnsi"/>
                <w:lang w:val="en-US"/>
              </w:rPr>
            </w:pPr>
            <w:del w:id="426" w:author="Lemonz" w:date="2019-03-17T23:24:00Z">
              <w:r w:rsidDel="00770F89">
                <w:rPr>
                  <w:rFonts w:asciiTheme="minorHAnsi" w:hAnsiTheme="minorHAnsi"/>
                  <w:lang w:val="en-US"/>
                </w:rPr>
                <w:delText>29/03/2019</w:delText>
              </w:r>
            </w:del>
          </w:p>
        </w:tc>
      </w:tr>
      <w:tr w:rsidR="00353F2F" w:rsidRPr="00881D3B" w:rsidDel="00770F89" w14:paraId="7F45A1B7" w14:textId="643DFA81" w:rsidTr="006E79D3">
        <w:trPr>
          <w:del w:id="427" w:author="Lemonz" w:date="2019-03-17T23:24:00Z"/>
        </w:trPr>
        <w:tc>
          <w:tcPr>
            <w:tcW w:w="3320" w:type="dxa"/>
          </w:tcPr>
          <w:p w14:paraId="70F05BC4" w14:textId="311F2895" w:rsidR="00353F2F" w:rsidRPr="00881D3B" w:rsidDel="00770F89" w:rsidRDefault="00353F2F" w:rsidP="006E79D3">
            <w:pPr>
              <w:rPr>
                <w:del w:id="428" w:author="Lemonz" w:date="2019-03-17T23:24:00Z"/>
                <w:rFonts w:asciiTheme="minorHAnsi" w:hAnsiTheme="minorHAnsi"/>
                <w:lang w:val="en-US"/>
              </w:rPr>
            </w:pPr>
            <w:del w:id="429" w:author="Lemonz" w:date="2019-03-17T23:24:00Z">
              <w:r w:rsidDel="00770F89">
                <w:rPr>
                  <w:rFonts w:asciiTheme="minorHAnsi" w:hAnsiTheme="minorHAnsi"/>
                  <w:lang w:val="en-US"/>
                </w:rPr>
                <w:delText>RSV – Lecturer Selection</w:delText>
              </w:r>
              <w:r w:rsidR="00F0093F" w:rsidDel="00770F89">
                <w:rPr>
                  <w:rFonts w:asciiTheme="minorHAnsi" w:hAnsiTheme="minorHAnsi"/>
                  <w:lang w:val="en-US"/>
                </w:rPr>
                <w:delText xml:space="preserve"> (Approval)</w:delText>
              </w:r>
            </w:del>
          </w:p>
        </w:tc>
        <w:tc>
          <w:tcPr>
            <w:tcW w:w="3321" w:type="dxa"/>
          </w:tcPr>
          <w:p w14:paraId="4FFD50CF" w14:textId="16950013" w:rsidR="00353F2F" w:rsidRPr="00881D3B" w:rsidDel="00770F89" w:rsidRDefault="00353F2F" w:rsidP="006E79D3">
            <w:pPr>
              <w:rPr>
                <w:del w:id="430" w:author="Lemonz" w:date="2019-03-17T23:24:00Z"/>
                <w:rFonts w:asciiTheme="minorHAnsi" w:hAnsiTheme="minorHAnsi"/>
                <w:lang w:val="en-US"/>
              </w:rPr>
            </w:pPr>
            <w:del w:id="431" w:author="Lemonz" w:date="2019-03-17T23:24:00Z">
              <w:r w:rsidDel="00770F89">
                <w:rPr>
                  <w:rFonts w:asciiTheme="minorHAnsi" w:hAnsiTheme="minorHAnsi"/>
                  <w:lang w:val="en-US"/>
                </w:rPr>
                <w:delText>Software</w:delText>
              </w:r>
            </w:del>
          </w:p>
        </w:tc>
        <w:tc>
          <w:tcPr>
            <w:tcW w:w="3321" w:type="dxa"/>
          </w:tcPr>
          <w:p w14:paraId="4411F089" w14:textId="7C550216" w:rsidR="00353F2F" w:rsidRPr="00881D3B" w:rsidDel="00770F89" w:rsidRDefault="00353F2F" w:rsidP="006E79D3">
            <w:pPr>
              <w:rPr>
                <w:del w:id="432" w:author="Lemonz" w:date="2019-03-17T23:24:00Z"/>
                <w:rFonts w:asciiTheme="minorHAnsi" w:hAnsiTheme="minorHAnsi"/>
                <w:lang w:val="en-US"/>
              </w:rPr>
            </w:pPr>
            <w:del w:id="433" w:author="Lemonz" w:date="2019-03-17T23:24:00Z">
              <w:r w:rsidDel="00770F89">
                <w:rPr>
                  <w:rFonts w:asciiTheme="minorHAnsi" w:hAnsiTheme="minorHAnsi"/>
                  <w:lang w:val="en-US"/>
                </w:rPr>
                <w:delText>12/03/2019</w:delText>
              </w:r>
            </w:del>
          </w:p>
        </w:tc>
      </w:tr>
      <w:tr w:rsidR="00353F2F" w:rsidRPr="00881D3B" w14:paraId="3353B6B6" w14:textId="77777777" w:rsidTr="006E79D3">
        <w:tc>
          <w:tcPr>
            <w:tcW w:w="3320" w:type="dxa"/>
          </w:tcPr>
          <w:p w14:paraId="01695F28" w14:textId="4A3035FC" w:rsidR="00353F2F" w:rsidRPr="00881D3B" w:rsidRDefault="00353F2F" w:rsidP="006E79D3">
            <w:pPr>
              <w:rPr>
                <w:rFonts w:asciiTheme="minorHAnsi" w:hAnsiTheme="minorHAnsi"/>
                <w:lang w:val="en-US"/>
              </w:rPr>
            </w:pPr>
            <w:del w:id="434" w:author="Lemonz" w:date="2019-03-17T23:25:00Z">
              <w:r w:rsidDel="00770F89">
                <w:rPr>
                  <w:rFonts w:asciiTheme="minorHAnsi" w:hAnsiTheme="minorHAnsi"/>
                  <w:lang w:val="en-US"/>
                </w:rPr>
                <w:delText>RSV – Lecturer View</w:delText>
              </w:r>
              <w:r w:rsidR="00F0093F" w:rsidDel="00770F89">
                <w:rPr>
                  <w:rFonts w:asciiTheme="minorHAnsi" w:hAnsiTheme="minorHAnsi"/>
                  <w:lang w:val="en-US"/>
                </w:rPr>
                <w:delText xml:space="preserve"> (Approval)</w:delText>
              </w:r>
            </w:del>
            <w:ins w:id="435" w:author="Lemonz" w:date="2019-03-17T23:25:00Z">
              <w:r w:rsidR="00770F89">
                <w:rPr>
                  <w:rFonts w:asciiTheme="minorHAnsi" w:hAnsiTheme="minorHAnsi"/>
                  <w:lang w:val="en-US"/>
                </w:rPr>
                <w:t>UI Sign-off</w:t>
              </w:r>
            </w:ins>
          </w:p>
        </w:tc>
        <w:tc>
          <w:tcPr>
            <w:tcW w:w="3321" w:type="dxa"/>
          </w:tcPr>
          <w:p w14:paraId="42743AA0" w14:textId="661E30B3" w:rsidR="00353F2F" w:rsidRPr="00881D3B" w:rsidRDefault="0033610C" w:rsidP="006E79D3">
            <w:pPr>
              <w:rPr>
                <w:rFonts w:asciiTheme="minorHAnsi" w:hAnsiTheme="minorHAnsi"/>
                <w:lang w:val="en-US"/>
              </w:rPr>
            </w:pPr>
            <w:del w:id="436" w:author="Lemonz" w:date="2019-03-17T23:25:00Z">
              <w:r w:rsidDel="00770F89">
                <w:rPr>
                  <w:rFonts w:asciiTheme="minorHAnsi" w:hAnsiTheme="minorHAnsi"/>
                  <w:lang w:val="en-US"/>
                </w:rPr>
                <w:delText>Software</w:delText>
              </w:r>
            </w:del>
            <w:ins w:id="437" w:author="Lemonz" w:date="2019-03-17T23:25:00Z">
              <w:r w:rsidR="00770F89">
                <w:rPr>
                  <w:rFonts w:asciiTheme="minorHAnsi" w:hAnsiTheme="minorHAnsi"/>
                  <w:lang w:val="en-US"/>
                </w:rPr>
                <w:t xml:space="preserve">User </w:t>
              </w:r>
            </w:ins>
            <w:ins w:id="438" w:author="Lemonz" w:date="2019-03-17T23:27:00Z">
              <w:r w:rsidR="00770F89">
                <w:rPr>
                  <w:rFonts w:asciiTheme="minorHAnsi" w:hAnsiTheme="minorHAnsi"/>
                  <w:lang w:val="en-US"/>
                </w:rPr>
                <w:t>i</w:t>
              </w:r>
            </w:ins>
            <w:ins w:id="439" w:author="Lemonz" w:date="2019-03-17T23:25:00Z">
              <w:r w:rsidR="00770F89">
                <w:rPr>
                  <w:rFonts w:asciiTheme="minorHAnsi" w:hAnsiTheme="minorHAnsi"/>
                  <w:lang w:val="en-US"/>
                </w:rPr>
                <w:t>nterface</w:t>
              </w:r>
            </w:ins>
          </w:p>
        </w:tc>
        <w:tc>
          <w:tcPr>
            <w:tcW w:w="3321" w:type="dxa"/>
          </w:tcPr>
          <w:p w14:paraId="7FF9F5B2" w14:textId="04564087" w:rsidR="00353F2F" w:rsidRPr="00881D3B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18/0</w:t>
            </w:r>
            <w:r w:rsidR="00A16C71">
              <w:rPr>
                <w:rFonts w:asciiTheme="minorHAnsi" w:hAnsiTheme="minorHAnsi"/>
                <w:lang w:val="en-US"/>
              </w:rPr>
              <w:t>4</w:t>
            </w:r>
            <w:r>
              <w:rPr>
                <w:rFonts w:asciiTheme="minorHAnsi" w:hAnsiTheme="minorHAnsi"/>
                <w:lang w:val="en-US"/>
              </w:rPr>
              <w:t>/2019</w:t>
            </w:r>
          </w:p>
        </w:tc>
      </w:tr>
      <w:tr w:rsidR="0033610C" w:rsidRPr="00881D3B" w14:paraId="3EDDBA18" w14:textId="77777777" w:rsidTr="006E79D3">
        <w:tc>
          <w:tcPr>
            <w:tcW w:w="3320" w:type="dxa"/>
          </w:tcPr>
          <w:p w14:paraId="18320941" w14:textId="24D334F0" w:rsidR="0033610C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Software Architecture</w:t>
            </w:r>
          </w:p>
        </w:tc>
        <w:tc>
          <w:tcPr>
            <w:tcW w:w="3321" w:type="dxa"/>
          </w:tcPr>
          <w:p w14:paraId="5299BCD5" w14:textId="25DB4473" w:rsidR="0033610C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UML </w:t>
            </w:r>
            <w:del w:id="440" w:author="Lemonz" w:date="2019-03-17T23:27:00Z">
              <w:r w:rsidDel="00770F89">
                <w:rPr>
                  <w:rFonts w:asciiTheme="minorHAnsi" w:hAnsiTheme="minorHAnsi"/>
                  <w:lang w:val="en-US"/>
                </w:rPr>
                <w:delText>D</w:delText>
              </w:r>
            </w:del>
            <w:ins w:id="441" w:author="Lemonz" w:date="2019-03-17T23:27:00Z">
              <w:r w:rsidR="00770F89">
                <w:rPr>
                  <w:rFonts w:asciiTheme="minorHAnsi" w:hAnsiTheme="minorHAnsi"/>
                  <w:lang w:val="en-US"/>
                </w:rPr>
                <w:t>d</w:t>
              </w:r>
            </w:ins>
            <w:r>
              <w:rPr>
                <w:rFonts w:asciiTheme="minorHAnsi" w:hAnsiTheme="minorHAnsi"/>
                <w:lang w:val="en-US"/>
              </w:rPr>
              <w:t>iagrams</w:t>
            </w:r>
          </w:p>
        </w:tc>
        <w:tc>
          <w:tcPr>
            <w:tcW w:w="3321" w:type="dxa"/>
          </w:tcPr>
          <w:p w14:paraId="6EEE1663" w14:textId="2EE1F04D" w:rsidR="0033610C" w:rsidRDefault="0033610C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18/0</w:t>
            </w:r>
            <w:r w:rsidR="00A16C71">
              <w:rPr>
                <w:rFonts w:asciiTheme="minorHAnsi" w:hAnsiTheme="minorHAnsi"/>
                <w:lang w:val="en-US"/>
              </w:rPr>
              <w:t>4</w:t>
            </w:r>
            <w:r>
              <w:rPr>
                <w:rFonts w:asciiTheme="minorHAnsi" w:hAnsiTheme="minorHAnsi"/>
                <w:lang w:val="en-US"/>
              </w:rPr>
              <w:t>/2019</w:t>
            </w:r>
          </w:p>
        </w:tc>
      </w:tr>
      <w:tr w:rsidR="007B42BD" w:rsidRPr="00881D3B" w14:paraId="584DF27B" w14:textId="77777777" w:rsidTr="006E79D3">
        <w:tc>
          <w:tcPr>
            <w:tcW w:w="3320" w:type="dxa"/>
          </w:tcPr>
          <w:p w14:paraId="5648C79C" w14:textId="4880DE89" w:rsidR="007B42BD" w:rsidRDefault="007B42BD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Manual</w:t>
            </w:r>
          </w:p>
        </w:tc>
        <w:tc>
          <w:tcPr>
            <w:tcW w:w="3321" w:type="dxa"/>
          </w:tcPr>
          <w:p w14:paraId="411E891C" w14:textId="3DCC9AC7" w:rsidR="007B42BD" w:rsidRDefault="00F0093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Word </w:t>
            </w:r>
            <w:del w:id="442" w:author="Lemonz" w:date="2019-03-17T23:27:00Z">
              <w:r w:rsidDel="00770F89">
                <w:rPr>
                  <w:rFonts w:asciiTheme="minorHAnsi" w:hAnsiTheme="minorHAnsi"/>
                  <w:lang w:val="en-US"/>
                </w:rPr>
                <w:delText>D</w:delText>
              </w:r>
            </w:del>
            <w:ins w:id="443" w:author="Lemonz" w:date="2019-03-17T23:27:00Z">
              <w:r w:rsidR="00770F89">
                <w:rPr>
                  <w:rFonts w:asciiTheme="minorHAnsi" w:hAnsiTheme="minorHAnsi"/>
                  <w:lang w:val="en-US"/>
                </w:rPr>
                <w:t>d</w:t>
              </w:r>
            </w:ins>
            <w:r>
              <w:rPr>
                <w:rFonts w:asciiTheme="minorHAnsi" w:hAnsiTheme="minorHAnsi"/>
                <w:lang w:val="en-US"/>
              </w:rPr>
              <w:t>ocument</w:t>
            </w:r>
          </w:p>
        </w:tc>
        <w:tc>
          <w:tcPr>
            <w:tcW w:w="3321" w:type="dxa"/>
          </w:tcPr>
          <w:p w14:paraId="4B7EBE0E" w14:textId="3B1694DD" w:rsidR="007B42BD" w:rsidRDefault="00F0093F" w:rsidP="006E79D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18/0</w:t>
            </w:r>
            <w:r w:rsidR="00A16C71">
              <w:rPr>
                <w:rFonts w:asciiTheme="minorHAnsi" w:hAnsiTheme="minorHAnsi"/>
                <w:lang w:val="en-US"/>
              </w:rPr>
              <w:t>4</w:t>
            </w:r>
            <w:r>
              <w:rPr>
                <w:rFonts w:asciiTheme="minorHAnsi" w:hAnsiTheme="minorHAnsi"/>
                <w:lang w:val="en-US"/>
              </w:rPr>
              <w:t>/2019</w:t>
            </w:r>
          </w:p>
        </w:tc>
      </w:tr>
      <w:tr w:rsidR="00EB7128" w:rsidRPr="00881D3B" w14:paraId="231BA3EA" w14:textId="77777777" w:rsidTr="006E79D3">
        <w:trPr>
          <w:ins w:id="444" w:author="Lemonz" w:date="2019-03-17T23:30:00Z"/>
        </w:trPr>
        <w:tc>
          <w:tcPr>
            <w:tcW w:w="3320" w:type="dxa"/>
          </w:tcPr>
          <w:p w14:paraId="20AA996D" w14:textId="7F1E1F83" w:rsidR="00EB7128" w:rsidRDefault="00EB7128" w:rsidP="006E79D3">
            <w:pPr>
              <w:rPr>
                <w:ins w:id="445" w:author="Lemonz" w:date="2019-03-17T23:30:00Z"/>
                <w:rFonts w:asciiTheme="minorHAnsi" w:hAnsiTheme="minorHAnsi"/>
                <w:lang w:val="en-US"/>
              </w:rPr>
            </w:pPr>
            <w:ins w:id="446" w:author="Lemonz" w:date="2019-03-17T23:30:00Z">
              <w:r>
                <w:rPr>
                  <w:rFonts w:asciiTheme="minorHAnsi" w:hAnsiTheme="minorHAnsi"/>
                  <w:lang w:val="en-US"/>
                </w:rPr>
                <w:t>Test Report</w:t>
              </w:r>
            </w:ins>
          </w:p>
        </w:tc>
        <w:tc>
          <w:tcPr>
            <w:tcW w:w="3321" w:type="dxa"/>
          </w:tcPr>
          <w:p w14:paraId="4BCCB5FA" w14:textId="2E1ACB47" w:rsidR="00EB7128" w:rsidRDefault="00EB7128" w:rsidP="006E79D3">
            <w:pPr>
              <w:rPr>
                <w:ins w:id="447" w:author="Lemonz" w:date="2019-03-17T23:30:00Z"/>
                <w:rFonts w:asciiTheme="minorHAnsi" w:hAnsiTheme="minorHAnsi"/>
                <w:lang w:val="en-US"/>
              </w:rPr>
            </w:pPr>
            <w:ins w:id="448" w:author="Lemonz" w:date="2019-03-17T23:30:00Z">
              <w:r>
                <w:rPr>
                  <w:rFonts w:asciiTheme="minorHAnsi" w:hAnsiTheme="minorHAnsi"/>
                  <w:lang w:val="en-US"/>
                </w:rPr>
                <w:t>Word document</w:t>
              </w:r>
            </w:ins>
          </w:p>
        </w:tc>
        <w:tc>
          <w:tcPr>
            <w:tcW w:w="3321" w:type="dxa"/>
          </w:tcPr>
          <w:p w14:paraId="076E0753" w14:textId="23309CEE" w:rsidR="00EB7128" w:rsidRDefault="00EB7128" w:rsidP="006E79D3">
            <w:pPr>
              <w:rPr>
                <w:ins w:id="449" w:author="Lemonz" w:date="2019-03-17T23:30:00Z"/>
                <w:rFonts w:asciiTheme="minorHAnsi" w:hAnsiTheme="minorHAnsi"/>
                <w:lang w:val="en-US"/>
              </w:rPr>
            </w:pPr>
            <w:ins w:id="450" w:author="Lemonz" w:date="2019-03-17T23:31:00Z">
              <w:r>
                <w:rPr>
                  <w:rFonts w:asciiTheme="minorHAnsi" w:hAnsiTheme="minorHAnsi"/>
                  <w:lang w:val="en-US"/>
                </w:rPr>
                <w:t>27/05/2019</w:t>
              </w:r>
            </w:ins>
          </w:p>
        </w:tc>
      </w:tr>
      <w:tr w:rsidR="00B535C1" w:rsidRPr="00881D3B" w14:paraId="16AA4AFB" w14:textId="77777777" w:rsidTr="006E79D3">
        <w:trPr>
          <w:ins w:id="451" w:author="Lemonz" w:date="2019-03-17T23:12:00Z"/>
        </w:trPr>
        <w:tc>
          <w:tcPr>
            <w:tcW w:w="3320" w:type="dxa"/>
          </w:tcPr>
          <w:p w14:paraId="14B86C6E" w14:textId="7BFD4A09" w:rsidR="00B535C1" w:rsidRDefault="00770F89" w:rsidP="006E79D3">
            <w:pPr>
              <w:rPr>
                <w:ins w:id="452" w:author="Lemonz" w:date="2019-03-17T23:12:00Z"/>
                <w:rFonts w:asciiTheme="minorHAnsi" w:hAnsiTheme="minorHAnsi"/>
                <w:lang w:val="en-US"/>
              </w:rPr>
            </w:pPr>
            <w:ins w:id="453" w:author="Lemonz" w:date="2019-03-17T23:26:00Z">
              <w:r>
                <w:rPr>
                  <w:rFonts w:asciiTheme="minorHAnsi" w:hAnsiTheme="minorHAnsi"/>
                  <w:lang w:val="en-US"/>
                </w:rPr>
                <w:t>Final Product Sign-off</w:t>
              </w:r>
            </w:ins>
          </w:p>
        </w:tc>
        <w:tc>
          <w:tcPr>
            <w:tcW w:w="3321" w:type="dxa"/>
          </w:tcPr>
          <w:p w14:paraId="022476FB" w14:textId="03586C3E" w:rsidR="00B535C1" w:rsidRDefault="00770F89" w:rsidP="006E79D3">
            <w:pPr>
              <w:rPr>
                <w:ins w:id="454" w:author="Lemonz" w:date="2019-03-17T23:12:00Z"/>
                <w:rFonts w:asciiTheme="minorHAnsi" w:hAnsiTheme="minorHAnsi"/>
                <w:lang w:val="en-US"/>
              </w:rPr>
            </w:pPr>
            <w:ins w:id="455" w:author="Lemonz" w:date="2019-03-17T23:27:00Z">
              <w:r>
                <w:rPr>
                  <w:rFonts w:asciiTheme="minorHAnsi" w:hAnsiTheme="minorHAnsi"/>
                  <w:lang w:val="en-US"/>
                </w:rPr>
                <w:t xml:space="preserve">Statement of satisfaction and </w:t>
              </w:r>
            </w:ins>
            <w:ins w:id="456" w:author="Lemonz" w:date="2019-03-17T23:26:00Z">
              <w:r>
                <w:rPr>
                  <w:rFonts w:asciiTheme="minorHAnsi" w:hAnsiTheme="minorHAnsi"/>
                  <w:lang w:val="en-US"/>
                </w:rPr>
                <w:t>SLA</w:t>
              </w:r>
            </w:ins>
          </w:p>
        </w:tc>
        <w:tc>
          <w:tcPr>
            <w:tcW w:w="3321" w:type="dxa"/>
          </w:tcPr>
          <w:p w14:paraId="4BF52571" w14:textId="200982E9" w:rsidR="00B535C1" w:rsidRDefault="00770F89" w:rsidP="006E79D3">
            <w:pPr>
              <w:rPr>
                <w:ins w:id="457" w:author="Lemonz" w:date="2019-03-17T23:12:00Z"/>
                <w:rFonts w:asciiTheme="minorHAnsi" w:hAnsiTheme="minorHAnsi"/>
                <w:lang w:val="en-US"/>
              </w:rPr>
            </w:pPr>
            <w:ins w:id="458" w:author="Lemonz" w:date="2019-03-17T23:26:00Z">
              <w:r>
                <w:rPr>
                  <w:rFonts w:asciiTheme="minorHAnsi" w:hAnsiTheme="minorHAnsi"/>
                  <w:lang w:val="en-US"/>
                </w:rPr>
                <w:t>03/06/2019</w:t>
              </w:r>
            </w:ins>
          </w:p>
        </w:tc>
      </w:tr>
      <w:tr w:rsidR="00B535C1" w:rsidRPr="00881D3B" w14:paraId="279CBAFF" w14:textId="77777777" w:rsidTr="006E79D3">
        <w:trPr>
          <w:ins w:id="459" w:author="Lemonz" w:date="2019-03-17T23:12:00Z"/>
        </w:trPr>
        <w:tc>
          <w:tcPr>
            <w:tcW w:w="3320" w:type="dxa"/>
          </w:tcPr>
          <w:p w14:paraId="08DC4C39" w14:textId="65543799" w:rsidR="00B535C1" w:rsidRDefault="00946493" w:rsidP="006E79D3">
            <w:pPr>
              <w:rPr>
                <w:ins w:id="460" w:author="Lemonz" w:date="2019-03-17T23:12:00Z"/>
                <w:rFonts w:asciiTheme="minorHAnsi" w:hAnsiTheme="minorHAnsi"/>
                <w:lang w:val="en-US"/>
              </w:rPr>
            </w:pPr>
            <w:ins w:id="461" w:author="Lemonz" w:date="2019-03-17T23:28:00Z">
              <w:r>
                <w:rPr>
                  <w:rFonts w:asciiTheme="minorHAnsi" w:hAnsiTheme="minorHAnsi"/>
                  <w:lang w:val="en-US"/>
                </w:rPr>
                <w:t>User Implementation</w:t>
              </w:r>
            </w:ins>
          </w:p>
        </w:tc>
        <w:tc>
          <w:tcPr>
            <w:tcW w:w="3321" w:type="dxa"/>
          </w:tcPr>
          <w:p w14:paraId="0664DA09" w14:textId="3043C6F8" w:rsidR="00B535C1" w:rsidRDefault="00946493" w:rsidP="006E79D3">
            <w:pPr>
              <w:rPr>
                <w:ins w:id="462" w:author="Lemonz" w:date="2019-03-17T23:12:00Z"/>
                <w:rFonts w:asciiTheme="minorHAnsi" w:hAnsiTheme="minorHAnsi"/>
                <w:lang w:val="en-US"/>
              </w:rPr>
            </w:pPr>
            <w:ins w:id="463" w:author="Lemonz" w:date="2019-03-17T23:29:00Z">
              <w:r>
                <w:rPr>
                  <w:rFonts w:asciiTheme="minorHAnsi" w:hAnsiTheme="minorHAnsi"/>
                  <w:lang w:val="en-US"/>
                </w:rPr>
                <w:t>Finalized product</w:t>
              </w:r>
            </w:ins>
          </w:p>
        </w:tc>
        <w:tc>
          <w:tcPr>
            <w:tcW w:w="3321" w:type="dxa"/>
          </w:tcPr>
          <w:p w14:paraId="660D4F01" w14:textId="45B607C7" w:rsidR="00B535C1" w:rsidRDefault="00946493" w:rsidP="006E79D3">
            <w:pPr>
              <w:rPr>
                <w:ins w:id="464" w:author="Lemonz" w:date="2019-03-17T23:12:00Z"/>
                <w:rFonts w:asciiTheme="minorHAnsi" w:hAnsiTheme="minorHAnsi"/>
                <w:lang w:val="en-US"/>
              </w:rPr>
            </w:pPr>
            <w:ins w:id="465" w:author="Lemonz" w:date="2019-03-17T23:29:00Z">
              <w:r>
                <w:rPr>
                  <w:rFonts w:asciiTheme="minorHAnsi" w:hAnsiTheme="minorHAnsi"/>
                  <w:lang w:val="en-US"/>
                </w:rPr>
                <w:t>03/06/2019</w:t>
              </w:r>
            </w:ins>
          </w:p>
        </w:tc>
      </w:tr>
    </w:tbl>
    <w:p w14:paraId="0F6EC58D" w14:textId="77777777" w:rsidR="00E32B61" w:rsidRPr="00881D3B" w:rsidRDefault="00E32B61" w:rsidP="00410C5D">
      <w:pPr>
        <w:rPr>
          <w:rFonts w:asciiTheme="minorHAnsi" w:hAnsiTheme="minorHAnsi"/>
          <w:lang w:val="en-US"/>
        </w:rPr>
      </w:pPr>
    </w:p>
    <w:p w14:paraId="279D7267" w14:textId="4268B7C6" w:rsidR="001642A6" w:rsidRDefault="001642A6" w:rsidP="001642A6">
      <w:pPr>
        <w:pStyle w:val="Heading4"/>
        <w:rPr>
          <w:ins w:id="466" w:author="Lemonz" w:date="2019-03-17T23:49:00Z"/>
          <w:lang w:val="en-US"/>
        </w:rPr>
      </w:pPr>
      <w:r w:rsidRPr="00881D3B">
        <w:rPr>
          <w:lang w:val="en-US"/>
        </w:rPr>
        <w:t>Critical Success Factors</w:t>
      </w:r>
    </w:p>
    <w:p w14:paraId="465EFC6C" w14:textId="77777777" w:rsidR="00AF34AF" w:rsidRPr="00AF34AF" w:rsidRDefault="00AF34AF" w:rsidP="00AF34AF">
      <w:pPr>
        <w:rPr>
          <w:lang w:val="en-US"/>
          <w:rPrChange w:id="467" w:author="Lemonz" w:date="2019-03-17T23:49:00Z">
            <w:rPr>
              <w:lang w:val="en-US"/>
            </w:rPr>
          </w:rPrChange>
        </w:rPr>
        <w:pPrChange w:id="468" w:author="Lemonz" w:date="2019-03-17T23:49:00Z">
          <w:pPr>
            <w:pStyle w:val="Heading4"/>
          </w:pPr>
        </w:pPrChange>
      </w:pPr>
    </w:p>
    <w:p w14:paraId="5E3A8FC7" w14:textId="7D12B4F3" w:rsidR="001642A6" w:rsidRPr="00881D3B" w:rsidRDefault="001642A6" w:rsidP="001642A6">
      <w:pPr>
        <w:rPr>
          <w:rFonts w:asciiTheme="minorHAnsi" w:hAnsiTheme="minorHAnsi"/>
          <w:lang w:val="en-US"/>
        </w:rPr>
      </w:pPr>
      <w:del w:id="469" w:author="Lemonz" w:date="2019-03-17T23:29:00Z">
        <w:r w:rsidRPr="00881D3B" w:rsidDel="003E4FE5">
          <w:rPr>
            <w:rFonts w:asciiTheme="minorHAnsi" w:hAnsiTheme="minorHAnsi"/>
            <w:lang w:val="en-US"/>
          </w:rPr>
          <w:delText>List a set of measurable factors that will make the project a success. These are used at the end of the project to ensure client expectations are met</w:delText>
        </w:r>
        <w:r w:rsidDel="003E4FE5">
          <w:rPr>
            <w:rFonts w:asciiTheme="minorHAnsi" w:hAnsiTheme="minorHAnsi"/>
            <w:lang w:val="en-US"/>
          </w:rPr>
          <w:delText xml:space="preserve"> and remove this text</w:delText>
        </w:r>
        <w:r w:rsidRPr="00881D3B" w:rsidDel="003E4FE5">
          <w:rPr>
            <w:rFonts w:asciiTheme="minorHAnsi" w:hAnsiTheme="minorHAnsi"/>
            <w:lang w:val="en-US"/>
          </w:rPr>
          <w:delText>.</w:delText>
        </w:r>
      </w:del>
      <w:ins w:id="470" w:author="Lemonz" w:date="2019-03-17T23:29:00Z">
        <w:r w:rsidR="003E4FE5">
          <w:rPr>
            <w:rFonts w:asciiTheme="minorHAnsi" w:hAnsiTheme="minorHAnsi"/>
            <w:lang w:val="en-US"/>
          </w:rPr>
          <w:t>The set of criteria that will determine the success of the SRV project are as follows:</w:t>
        </w:r>
      </w:ins>
    </w:p>
    <w:p w14:paraId="07AAA9E3" w14:textId="7061FE46" w:rsidR="001642A6" w:rsidRDefault="001642A6" w:rsidP="001642A6">
      <w:pPr>
        <w:rPr>
          <w:rFonts w:asciiTheme="minorHAnsi" w:hAnsiTheme="minorHAnsi"/>
          <w:lang w:val="en-US"/>
        </w:rPr>
      </w:pPr>
    </w:p>
    <w:p w14:paraId="57C862B5" w14:textId="5626E405" w:rsidR="00CF3E61" w:rsidRDefault="00CF3E61" w:rsidP="003E4FE5">
      <w:pPr>
        <w:pStyle w:val="ListParagraph"/>
        <w:numPr>
          <w:ilvl w:val="0"/>
          <w:numId w:val="3"/>
        </w:numPr>
        <w:rPr>
          <w:ins w:id="471" w:author="Lemonz" w:date="2019-03-17T23:34:00Z"/>
          <w:rFonts w:asciiTheme="minorHAnsi" w:hAnsiTheme="minorHAnsi"/>
          <w:lang w:val="en-US"/>
        </w:rPr>
      </w:pPr>
      <w:ins w:id="472" w:author="Lemonz" w:date="2019-03-17T23:34:00Z">
        <w:r>
          <w:rPr>
            <w:rFonts w:asciiTheme="minorHAnsi" w:hAnsiTheme="minorHAnsi"/>
            <w:lang w:val="en-US"/>
          </w:rPr>
          <w:t xml:space="preserve">The client (Dale Van </w:t>
        </w:r>
        <w:proofErr w:type="spellStart"/>
        <w:r>
          <w:rPr>
            <w:rFonts w:asciiTheme="minorHAnsi" w:hAnsiTheme="minorHAnsi"/>
            <w:lang w:val="en-US"/>
          </w:rPr>
          <w:t>Heer</w:t>
        </w:r>
        <w:proofErr w:type="spellEnd"/>
        <w:r>
          <w:rPr>
            <w:rFonts w:asciiTheme="minorHAnsi" w:hAnsiTheme="minorHAnsi"/>
            <w:lang w:val="en-US"/>
          </w:rPr>
          <w:t>) is sufficient</w:t>
        </w:r>
      </w:ins>
      <w:ins w:id="473" w:author="Lemonz" w:date="2019-03-17T23:35:00Z">
        <w:r>
          <w:rPr>
            <w:rFonts w:asciiTheme="minorHAnsi" w:hAnsiTheme="minorHAnsi"/>
            <w:lang w:val="en-US"/>
          </w:rPr>
          <w:t xml:space="preserve">ly </w:t>
        </w:r>
      </w:ins>
      <w:ins w:id="474" w:author="Lemonz" w:date="2019-03-17T23:34:00Z">
        <w:r>
          <w:rPr>
            <w:rFonts w:asciiTheme="minorHAnsi" w:hAnsiTheme="minorHAnsi"/>
            <w:lang w:val="en-US"/>
          </w:rPr>
          <w:t xml:space="preserve">involved with the </w:t>
        </w:r>
      </w:ins>
      <w:ins w:id="475" w:author="Lemonz" w:date="2019-03-17T23:35:00Z">
        <w:r>
          <w:rPr>
            <w:rFonts w:asciiTheme="minorHAnsi" w:hAnsiTheme="minorHAnsi"/>
            <w:lang w:val="en-US"/>
          </w:rPr>
          <w:t xml:space="preserve">development of the </w:t>
        </w:r>
      </w:ins>
      <w:ins w:id="476" w:author="Lemonz" w:date="2019-03-17T23:34:00Z">
        <w:r>
          <w:rPr>
            <w:rFonts w:asciiTheme="minorHAnsi" w:hAnsiTheme="minorHAnsi"/>
            <w:lang w:val="en-US"/>
          </w:rPr>
          <w:t>SRV project</w:t>
        </w:r>
      </w:ins>
      <w:ins w:id="477" w:author="Lemonz" w:date="2019-03-17T23:35:00Z">
        <w:r>
          <w:rPr>
            <w:rFonts w:asciiTheme="minorHAnsi" w:hAnsiTheme="minorHAnsi"/>
            <w:lang w:val="en-US"/>
          </w:rPr>
          <w:t xml:space="preserve"> and is kept updated at regular intervals.</w:t>
        </w:r>
      </w:ins>
    </w:p>
    <w:p w14:paraId="7A64A68E" w14:textId="728447EE" w:rsidR="003F2EAA" w:rsidRPr="003E4FE5" w:rsidRDefault="003F2EAA" w:rsidP="003E4FE5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  <w:rPrChange w:id="478" w:author="Lemonz" w:date="2019-03-17T23:29:00Z">
            <w:rPr>
              <w:lang w:val="en-US"/>
            </w:rPr>
          </w:rPrChange>
        </w:rPr>
        <w:pPrChange w:id="479" w:author="Lemonz" w:date="2019-03-17T23:29:00Z">
          <w:pPr/>
        </w:pPrChange>
      </w:pPr>
      <w:r w:rsidRPr="003E4FE5">
        <w:rPr>
          <w:rFonts w:asciiTheme="minorHAnsi" w:hAnsiTheme="minorHAnsi"/>
          <w:lang w:val="en-US"/>
          <w:rPrChange w:id="480" w:author="Lemonz" w:date="2019-03-17T23:29:00Z">
            <w:rPr>
              <w:lang w:val="en-US"/>
            </w:rPr>
          </w:rPrChange>
        </w:rPr>
        <w:t>All the functionalities</w:t>
      </w:r>
      <w:ins w:id="481" w:author="Lemonz" w:date="2019-03-17T23:30:00Z">
        <w:r w:rsidR="003E4FE5">
          <w:rPr>
            <w:rFonts w:asciiTheme="minorHAnsi" w:hAnsiTheme="minorHAnsi"/>
            <w:lang w:val="en-US"/>
          </w:rPr>
          <w:t xml:space="preserve"> requested by the client</w:t>
        </w:r>
      </w:ins>
      <w:r w:rsidRPr="003E4FE5">
        <w:rPr>
          <w:rFonts w:asciiTheme="minorHAnsi" w:hAnsiTheme="minorHAnsi"/>
          <w:lang w:val="en-US"/>
          <w:rPrChange w:id="482" w:author="Lemonz" w:date="2019-03-17T23:29:00Z">
            <w:rPr>
              <w:lang w:val="en-US"/>
            </w:rPr>
          </w:rPrChange>
        </w:rPr>
        <w:t xml:space="preserve"> are implemented </w:t>
      </w:r>
      <w:r w:rsidR="00B079C5" w:rsidRPr="003E4FE5">
        <w:rPr>
          <w:rFonts w:asciiTheme="minorHAnsi" w:hAnsiTheme="minorHAnsi"/>
          <w:lang w:val="en-US"/>
          <w:rPrChange w:id="483" w:author="Lemonz" w:date="2019-03-17T23:29:00Z">
            <w:rPr>
              <w:lang w:val="en-US"/>
            </w:rPr>
          </w:rPrChange>
        </w:rPr>
        <w:t>and receive</w:t>
      </w:r>
      <w:del w:id="484" w:author="Lemonz" w:date="2019-03-17T23:30:00Z">
        <w:r w:rsidR="00B079C5" w:rsidRPr="003E4FE5" w:rsidDel="003E4FE5">
          <w:rPr>
            <w:rFonts w:asciiTheme="minorHAnsi" w:hAnsiTheme="minorHAnsi"/>
            <w:lang w:val="en-US"/>
            <w:rPrChange w:id="485" w:author="Lemonz" w:date="2019-03-17T23:29:00Z">
              <w:rPr>
                <w:lang w:val="en-US"/>
              </w:rPr>
            </w:rPrChange>
          </w:rPr>
          <w:delText>d</w:delText>
        </w:r>
      </w:del>
      <w:r w:rsidR="00B079C5" w:rsidRPr="003E4FE5">
        <w:rPr>
          <w:rFonts w:asciiTheme="minorHAnsi" w:hAnsiTheme="minorHAnsi"/>
          <w:lang w:val="en-US"/>
          <w:rPrChange w:id="486" w:author="Lemonz" w:date="2019-03-17T23:29:00Z">
            <w:rPr>
              <w:lang w:val="en-US"/>
            </w:rPr>
          </w:rPrChange>
        </w:rPr>
        <w:t xml:space="preserve"> the client’s approval.</w:t>
      </w:r>
    </w:p>
    <w:p w14:paraId="2470063C" w14:textId="7D881C4C" w:rsidR="003F2EAA" w:rsidRDefault="003F2EAA" w:rsidP="003E4FE5">
      <w:pPr>
        <w:pStyle w:val="ListParagraph"/>
        <w:numPr>
          <w:ilvl w:val="0"/>
          <w:numId w:val="3"/>
        </w:numPr>
        <w:rPr>
          <w:ins w:id="487" w:author="Lemonz" w:date="2019-03-17T23:39:00Z"/>
          <w:rFonts w:asciiTheme="minorHAnsi" w:hAnsiTheme="minorHAnsi"/>
          <w:lang w:val="en-US"/>
        </w:rPr>
      </w:pPr>
      <w:r w:rsidRPr="003E4FE5">
        <w:rPr>
          <w:rFonts w:asciiTheme="minorHAnsi" w:hAnsiTheme="minorHAnsi"/>
          <w:lang w:val="en-US"/>
          <w:rPrChange w:id="488" w:author="Lemonz" w:date="2019-03-17T23:29:00Z">
            <w:rPr>
              <w:lang w:val="en-US"/>
            </w:rPr>
          </w:rPrChange>
        </w:rPr>
        <w:t>The UI</w:t>
      </w:r>
      <w:ins w:id="489" w:author="Lemonz" w:date="2019-03-17T23:40:00Z">
        <w:r w:rsidR="00F12A03">
          <w:rPr>
            <w:rFonts w:asciiTheme="minorHAnsi" w:hAnsiTheme="minorHAnsi"/>
            <w:lang w:val="en-US"/>
          </w:rPr>
          <w:t xml:space="preserve"> developed</w:t>
        </w:r>
      </w:ins>
      <w:r w:rsidRPr="003E4FE5">
        <w:rPr>
          <w:rFonts w:asciiTheme="minorHAnsi" w:hAnsiTheme="minorHAnsi"/>
          <w:lang w:val="en-US"/>
          <w:rPrChange w:id="490" w:author="Lemonz" w:date="2019-03-17T23:29:00Z">
            <w:rPr>
              <w:lang w:val="en-US"/>
            </w:rPr>
          </w:rPrChange>
        </w:rPr>
        <w:t xml:space="preserve"> reflects the client specifications</w:t>
      </w:r>
      <w:r w:rsidR="00AC481A" w:rsidRPr="003E4FE5">
        <w:rPr>
          <w:rFonts w:asciiTheme="minorHAnsi" w:hAnsiTheme="minorHAnsi"/>
          <w:lang w:val="en-US"/>
          <w:rPrChange w:id="491" w:author="Lemonz" w:date="2019-03-17T23:29:00Z">
            <w:rPr>
              <w:lang w:val="en-US"/>
            </w:rPr>
          </w:rPrChange>
        </w:rPr>
        <w:t xml:space="preserve"> and receive</w:t>
      </w:r>
      <w:ins w:id="492" w:author="Lemonz" w:date="2019-03-17T23:30:00Z">
        <w:r w:rsidR="003E4FE5">
          <w:rPr>
            <w:rFonts w:asciiTheme="minorHAnsi" w:hAnsiTheme="minorHAnsi"/>
            <w:lang w:val="en-US"/>
          </w:rPr>
          <w:t>s</w:t>
        </w:r>
      </w:ins>
      <w:del w:id="493" w:author="Lemonz" w:date="2019-03-17T23:30:00Z">
        <w:r w:rsidR="00AC481A" w:rsidRPr="003E4FE5" w:rsidDel="003E4FE5">
          <w:rPr>
            <w:rFonts w:asciiTheme="minorHAnsi" w:hAnsiTheme="minorHAnsi"/>
            <w:lang w:val="en-US"/>
            <w:rPrChange w:id="494" w:author="Lemonz" w:date="2019-03-17T23:29:00Z">
              <w:rPr>
                <w:lang w:val="en-US"/>
              </w:rPr>
            </w:rPrChange>
          </w:rPr>
          <w:delText>d</w:delText>
        </w:r>
      </w:del>
      <w:r w:rsidR="00AC481A" w:rsidRPr="003E4FE5">
        <w:rPr>
          <w:rFonts w:asciiTheme="minorHAnsi" w:hAnsiTheme="minorHAnsi"/>
          <w:lang w:val="en-US"/>
          <w:rPrChange w:id="495" w:author="Lemonz" w:date="2019-03-17T23:29:00Z">
            <w:rPr>
              <w:lang w:val="en-US"/>
            </w:rPr>
          </w:rPrChange>
        </w:rPr>
        <w:t xml:space="preserve"> the client’ approval.</w:t>
      </w:r>
    </w:p>
    <w:p w14:paraId="20C9C842" w14:textId="5957432C" w:rsidR="00F12A03" w:rsidRPr="003E4FE5" w:rsidRDefault="00F12A03" w:rsidP="003E4FE5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  <w:rPrChange w:id="496" w:author="Lemonz" w:date="2019-03-17T23:29:00Z">
            <w:rPr>
              <w:lang w:val="en-US"/>
            </w:rPr>
          </w:rPrChange>
        </w:rPr>
        <w:pPrChange w:id="497" w:author="Lemonz" w:date="2019-03-17T23:29:00Z">
          <w:pPr/>
        </w:pPrChange>
      </w:pPr>
      <w:ins w:id="498" w:author="Lemonz" w:date="2019-03-17T23:40:00Z">
        <w:r>
          <w:rPr>
            <w:rFonts w:asciiTheme="minorHAnsi" w:hAnsiTheme="minorHAnsi"/>
            <w:lang w:val="en-US"/>
          </w:rPr>
          <w:t>The UI developed is intuitive and functional enough for an end user to navigate with ease.</w:t>
        </w:r>
      </w:ins>
    </w:p>
    <w:p w14:paraId="2D8C75F9" w14:textId="618A3F38" w:rsidR="003F2EAA" w:rsidRDefault="003F2EAA" w:rsidP="003E4FE5">
      <w:pPr>
        <w:pStyle w:val="ListParagraph"/>
        <w:numPr>
          <w:ilvl w:val="0"/>
          <w:numId w:val="3"/>
        </w:numPr>
        <w:rPr>
          <w:ins w:id="499" w:author="Lemonz" w:date="2019-03-17T23:39:00Z"/>
          <w:rFonts w:asciiTheme="minorHAnsi" w:hAnsiTheme="minorHAnsi"/>
          <w:lang w:val="en-US"/>
        </w:rPr>
      </w:pPr>
      <w:r w:rsidRPr="003E4FE5">
        <w:rPr>
          <w:rFonts w:asciiTheme="minorHAnsi" w:hAnsiTheme="minorHAnsi"/>
          <w:lang w:val="en-US"/>
          <w:rPrChange w:id="500" w:author="Lemonz" w:date="2019-03-17T23:29:00Z">
            <w:rPr>
              <w:lang w:val="en-US"/>
            </w:rPr>
          </w:rPrChange>
        </w:rPr>
        <w:t xml:space="preserve">All the deliverables listed </w:t>
      </w:r>
      <w:del w:id="501" w:author="Lemonz" w:date="2019-03-17T23:30:00Z">
        <w:r w:rsidRPr="003E4FE5" w:rsidDel="003E4FE5">
          <w:rPr>
            <w:rFonts w:asciiTheme="minorHAnsi" w:hAnsiTheme="minorHAnsi"/>
            <w:lang w:val="en-US"/>
            <w:rPrChange w:id="502" w:author="Lemonz" w:date="2019-03-17T23:29:00Z">
              <w:rPr>
                <w:lang w:val="en-US"/>
              </w:rPr>
            </w:rPrChange>
          </w:rPr>
          <w:delText xml:space="preserve">above </w:delText>
        </w:r>
      </w:del>
      <w:ins w:id="503" w:author="Lemonz" w:date="2019-03-17T23:30:00Z">
        <w:r w:rsidR="003E4FE5">
          <w:rPr>
            <w:rFonts w:asciiTheme="minorHAnsi" w:hAnsiTheme="minorHAnsi"/>
            <w:lang w:val="en-US"/>
          </w:rPr>
          <w:t>in the project charter</w:t>
        </w:r>
        <w:r w:rsidR="003E4FE5" w:rsidRPr="003E4FE5">
          <w:rPr>
            <w:rFonts w:asciiTheme="minorHAnsi" w:hAnsiTheme="minorHAnsi"/>
            <w:lang w:val="en-US"/>
            <w:rPrChange w:id="504" w:author="Lemonz" w:date="2019-03-17T23:29:00Z">
              <w:rPr>
                <w:lang w:val="en-US"/>
              </w:rPr>
            </w:rPrChange>
          </w:rPr>
          <w:t xml:space="preserve"> </w:t>
        </w:r>
      </w:ins>
      <w:r w:rsidRPr="003E4FE5">
        <w:rPr>
          <w:rFonts w:asciiTheme="minorHAnsi" w:hAnsiTheme="minorHAnsi"/>
          <w:lang w:val="en-US"/>
          <w:rPrChange w:id="505" w:author="Lemonz" w:date="2019-03-17T23:29:00Z">
            <w:rPr>
              <w:lang w:val="en-US"/>
            </w:rPr>
          </w:rPrChange>
        </w:rPr>
        <w:t>are made available for the client.</w:t>
      </w:r>
    </w:p>
    <w:p w14:paraId="0FA83A83" w14:textId="5871C4FA" w:rsidR="00F12A03" w:rsidRPr="003E4FE5" w:rsidRDefault="00F12A03" w:rsidP="003E4FE5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  <w:rPrChange w:id="506" w:author="Lemonz" w:date="2019-03-17T23:29:00Z">
            <w:rPr>
              <w:lang w:val="en-US"/>
            </w:rPr>
          </w:rPrChange>
        </w:rPr>
        <w:pPrChange w:id="507" w:author="Lemonz" w:date="2019-03-17T23:29:00Z">
          <w:pPr/>
        </w:pPrChange>
      </w:pPr>
      <w:ins w:id="508" w:author="Lemonz" w:date="2019-03-17T23:39:00Z">
        <w:r>
          <w:rPr>
            <w:rFonts w:asciiTheme="minorHAnsi" w:hAnsiTheme="minorHAnsi"/>
            <w:lang w:val="en-US"/>
          </w:rPr>
          <w:t>The software solution is thoroughly tested.</w:t>
        </w:r>
      </w:ins>
    </w:p>
    <w:p w14:paraId="021A2062" w14:textId="3BAFCDAD" w:rsidR="003F2EAA" w:rsidRPr="003E4FE5" w:rsidRDefault="00CF3E61" w:rsidP="003E4FE5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  <w:rPrChange w:id="509" w:author="Lemonz" w:date="2019-03-17T23:29:00Z">
            <w:rPr>
              <w:lang w:val="en-US"/>
            </w:rPr>
          </w:rPrChange>
        </w:rPr>
        <w:pPrChange w:id="510" w:author="Lemonz" w:date="2019-03-17T23:29:00Z">
          <w:pPr/>
        </w:pPrChange>
      </w:pPr>
      <w:ins w:id="511" w:author="Lemonz" w:date="2019-03-17T23:32:00Z">
        <w:r>
          <w:rPr>
            <w:rFonts w:asciiTheme="minorHAnsi" w:hAnsiTheme="minorHAnsi"/>
            <w:lang w:val="en-US"/>
          </w:rPr>
          <w:t>All reported b</w:t>
        </w:r>
      </w:ins>
      <w:del w:id="512" w:author="Lemonz" w:date="2019-03-17T23:32:00Z">
        <w:r w:rsidR="00AC481A" w:rsidRPr="003E4FE5" w:rsidDel="00CF3E61">
          <w:rPr>
            <w:rFonts w:asciiTheme="minorHAnsi" w:hAnsiTheme="minorHAnsi"/>
            <w:lang w:val="en-US"/>
            <w:rPrChange w:id="513" w:author="Lemonz" w:date="2019-03-17T23:29:00Z">
              <w:rPr>
                <w:lang w:val="en-US"/>
              </w:rPr>
            </w:rPrChange>
          </w:rPr>
          <w:delText>B</w:delText>
        </w:r>
      </w:del>
      <w:r w:rsidR="00AC481A" w:rsidRPr="003E4FE5">
        <w:rPr>
          <w:rFonts w:asciiTheme="minorHAnsi" w:hAnsiTheme="minorHAnsi"/>
          <w:lang w:val="en-US"/>
          <w:rPrChange w:id="514" w:author="Lemonz" w:date="2019-03-17T23:29:00Z">
            <w:rPr>
              <w:lang w:val="en-US"/>
            </w:rPr>
          </w:rPrChange>
        </w:rPr>
        <w:t xml:space="preserve">ugs found during testing </w:t>
      </w:r>
      <w:del w:id="515" w:author="Lemonz" w:date="2019-03-17T23:32:00Z">
        <w:r w:rsidR="00AC481A" w:rsidRPr="003E4FE5" w:rsidDel="00CF3E61">
          <w:rPr>
            <w:rFonts w:asciiTheme="minorHAnsi" w:hAnsiTheme="minorHAnsi"/>
            <w:lang w:val="en-US"/>
            <w:rPrChange w:id="516" w:author="Lemonz" w:date="2019-03-17T23:29:00Z">
              <w:rPr>
                <w:lang w:val="en-US"/>
              </w:rPr>
            </w:rPrChange>
          </w:rPr>
          <w:delText>have been</w:delText>
        </w:r>
      </w:del>
      <w:ins w:id="517" w:author="Lemonz" w:date="2019-03-17T23:32:00Z">
        <w:r>
          <w:rPr>
            <w:rFonts w:asciiTheme="minorHAnsi" w:hAnsiTheme="minorHAnsi"/>
            <w:lang w:val="en-US"/>
          </w:rPr>
          <w:t>are</w:t>
        </w:r>
      </w:ins>
      <w:r w:rsidR="00AC481A" w:rsidRPr="003E4FE5">
        <w:rPr>
          <w:rFonts w:asciiTheme="minorHAnsi" w:hAnsiTheme="minorHAnsi"/>
          <w:lang w:val="en-US"/>
          <w:rPrChange w:id="518" w:author="Lemonz" w:date="2019-03-17T23:29:00Z">
            <w:rPr>
              <w:lang w:val="en-US"/>
            </w:rPr>
          </w:rPrChange>
        </w:rPr>
        <w:t xml:space="preserve"> fixed</w:t>
      </w:r>
      <w:r w:rsidR="00F20B7B" w:rsidRPr="003E4FE5">
        <w:rPr>
          <w:rFonts w:asciiTheme="minorHAnsi" w:hAnsiTheme="minorHAnsi"/>
          <w:lang w:val="en-US"/>
          <w:rPrChange w:id="519" w:author="Lemonz" w:date="2019-03-17T23:29:00Z">
            <w:rPr>
              <w:lang w:val="en-US"/>
            </w:rPr>
          </w:rPrChange>
        </w:rPr>
        <w:t xml:space="preserve"> (white box testing success)</w:t>
      </w:r>
      <w:r w:rsidR="00AC481A" w:rsidRPr="003E4FE5">
        <w:rPr>
          <w:rFonts w:asciiTheme="minorHAnsi" w:hAnsiTheme="minorHAnsi"/>
          <w:lang w:val="en-US"/>
          <w:rPrChange w:id="520" w:author="Lemonz" w:date="2019-03-17T23:29:00Z">
            <w:rPr>
              <w:lang w:val="en-US"/>
            </w:rPr>
          </w:rPrChange>
        </w:rPr>
        <w:t>.</w:t>
      </w:r>
    </w:p>
    <w:p w14:paraId="3650619F" w14:textId="62724874" w:rsidR="003F2EAA" w:rsidRDefault="003F2EAA" w:rsidP="003E4FE5">
      <w:pPr>
        <w:pStyle w:val="ListParagraph"/>
        <w:numPr>
          <w:ilvl w:val="0"/>
          <w:numId w:val="3"/>
        </w:numPr>
        <w:rPr>
          <w:ins w:id="521" w:author="Lemonz" w:date="2019-03-17T23:32:00Z"/>
          <w:rFonts w:asciiTheme="minorHAnsi" w:hAnsiTheme="minorHAnsi"/>
          <w:lang w:val="en-US"/>
        </w:rPr>
      </w:pPr>
      <w:r w:rsidRPr="003E4FE5">
        <w:rPr>
          <w:rFonts w:asciiTheme="minorHAnsi" w:hAnsiTheme="minorHAnsi"/>
          <w:lang w:val="en-US"/>
          <w:rPrChange w:id="522" w:author="Lemonz" w:date="2019-03-17T23:29:00Z">
            <w:rPr>
              <w:lang w:val="en-US"/>
            </w:rPr>
          </w:rPrChange>
        </w:rPr>
        <w:t xml:space="preserve">The client </w:t>
      </w:r>
      <w:del w:id="523" w:author="Lemonz" w:date="2019-03-17T23:31:00Z">
        <w:r w:rsidRPr="003E4FE5" w:rsidDel="00CF3E61">
          <w:rPr>
            <w:rFonts w:asciiTheme="minorHAnsi" w:hAnsiTheme="minorHAnsi"/>
            <w:lang w:val="en-US"/>
            <w:rPrChange w:id="524" w:author="Lemonz" w:date="2019-03-17T23:29:00Z">
              <w:rPr>
                <w:lang w:val="en-US"/>
              </w:rPr>
            </w:rPrChange>
          </w:rPr>
          <w:delText>signed off the project as completed</w:delText>
        </w:r>
        <w:r w:rsidR="002F146F" w:rsidRPr="003E4FE5" w:rsidDel="00CF3E61">
          <w:rPr>
            <w:rFonts w:asciiTheme="minorHAnsi" w:hAnsiTheme="minorHAnsi"/>
            <w:lang w:val="en-US"/>
            <w:rPrChange w:id="525" w:author="Lemonz" w:date="2019-03-17T23:29:00Z">
              <w:rPr>
                <w:lang w:val="en-US"/>
              </w:rPr>
            </w:rPrChange>
          </w:rPr>
          <w:delText xml:space="preserve"> on time and on budget</w:delText>
        </w:r>
      </w:del>
      <w:ins w:id="526" w:author="Lemonz" w:date="2019-03-17T23:31:00Z">
        <w:r w:rsidR="00CF3E61">
          <w:rPr>
            <w:rFonts w:asciiTheme="minorHAnsi" w:hAnsiTheme="minorHAnsi"/>
            <w:lang w:val="en-US"/>
          </w:rPr>
          <w:t>and all other stakeholders are satisfied with t</w:t>
        </w:r>
      </w:ins>
      <w:ins w:id="527" w:author="Lemonz" w:date="2019-03-17T23:32:00Z">
        <w:r w:rsidR="00CF3E61">
          <w:rPr>
            <w:rFonts w:asciiTheme="minorHAnsi" w:hAnsiTheme="minorHAnsi"/>
            <w:lang w:val="en-US"/>
          </w:rPr>
          <w:t>he final product</w:t>
        </w:r>
      </w:ins>
      <w:r w:rsidRPr="003E4FE5">
        <w:rPr>
          <w:rFonts w:asciiTheme="minorHAnsi" w:hAnsiTheme="minorHAnsi"/>
          <w:lang w:val="en-US"/>
          <w:rPrChange w:id="528" w:author="Lemonz" w:date="2019-03-17T23:29:00Z">
            <w:rPr>
              <w:lang w:val="en-US"/>
            </w:rPr>
          </w:rPrChange>
        </w:rPr>
        <w:t>.</w:t>
      </w:r>
    </w:p>
    <w:p w14:paraId="5552657A" w14:textId="6622432F" w:rsidR="00CF3E61" w:rsidRDefault="00CF3E61" w:rsidP="003E4FE5">
      <w:pPr>
        <w:pStyle w:val="ListParagraph"/>
        <w:numPr>
          <w:ilvl w:val="0"/>
          <w:numId w:val="3"/>
        </w:numPr>
        <w:rPr>
          <w:ins w:id="529" w:author="Lemonz" w:date="2019-03-17T23:32:00Z"/>
          <w:rFonts w:asciiTheme="minorHAnsi" w:hAnsiTheme="minorHAnsi"/>
          <w:lang w:val="en-US"/>
        </w:rPr>
      </w:pPr>
      <w:ins w:id="530" w:author="Lemonz" w:date="2019-03-17T23:32:00Z">
        <w:r>
          <w:rPr>
            <w:rFonts w:asciiTheme="minorHAnsi" w:hAnsiTheme="minorHAnsi"/>
            <w:lang w:val="en-US"/>
          </w:rPr>
          <w:t>The SRV project does not exceed the projected budge</w:t>
        </w:r>
      </w:ins>
      <w:ins w:id="531" w:author="Lemonz" w:date="2019-03-17T23:33:00Z">
        <w:r>
          <w:rPr>
            <w:rFonts w:asciiTheme="minorHAnsi" w:hAnsiTheme="minorHAnsi"/>
            <w:lang w:val="en-US"/>
          </w:rPr>
          <w:t>t</w:t>
        </w:r>
      </w:ins>
      <w:ins w:id="532" w:author="Lemonz" w:date="2019-03-17T23:32:00Z">
        <w:r>
          <w:rPr>
            <w:rFonts w:asciiTheme="minorHAnsi" w:hAnsiTheme="minorHAnsi"/>
            <w:lang w:val="en-US"/>
          </w:rPr>
          <w:t xml:space="preserve"> of $79,200 AUD</w:t>
        </w:r>
      </w:ins>
    </w:p>
    <w:p w14:paraId="3CD9E57C" w14:textId="12D78E8C" w:rsidR="00CF3E61" w:rsidRPr="003E4FE5" w:rsidRDefault="00CF3E61" w:rsidP="003E4FE5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  <w:rPrChange w:id="533" w:author="Lemonz" w:date="2019-03-17T23:29:00Z">
            <w:rPr>
              <w:lang w:val="en-US"/>
            </w:rPr>
          </w:rPrChange>
        </w:rPr>
        <w:pPrChange w:id="534" w:author="Lemonz" w:date="2019-03-17T23:29:00Z">
          <w:pPr/>
        </w:pPrChange>
      </w:pPr>
      <w:ins w:id="535" w:author="Lemonz" w:date="2019-03-17T23:32:00Z">
        <w:r>
          <w:rPr>
            <w:rFonts w:asciiTheme="minorHAnsi" w:hAnsiTheme="minorHAnsi"/>
            <w:lang w:val="en-US"/>
          </w:rPr>
          <w:t xml:space="preserve">The SRV project does not exceed the forecasted </w:t>
        </w:r>
      </w:ins>
      <w:ins w:id="536" w:author="Lemonz" w:date="2019-03-17T23:33:00Z">
        <w:r>
          <w:rPr>
            <w:rFonts w:asciiTheme="minorHAnsi" w:hAnsiTheme="minorHAnsi"/>
            <w:lang w:val="en-US"/>
          </w:rPr>
          <w:t>timeframe of si</w:t>
        </w:r>
      </w:ins>
      <w:ins w:id="537" w:author="Lemonz" w:date="2019-03-17T23:34:00Z">
        <w:r>
          <w:rPr>
            <w:rFonts w:asciiTheme="minorHAnsi" w:hAnsiTheme="minorHAnsi"/>
            <w:lang w:val="en-US"/>
          </w:rPr>
          <w:t>xteen (16) weeks or four months.</w:t>
        </w:r>
      </w:ins>
    </w:p>
    <w:p w14:paraId="39442A81" w14:textId="45069EBD" w:rsidR="00410C5D" w:rsidDel="00AF34AF" w:rsidRDefault="00410C5D" w:rsidP="00AF34AF">
      <w:pPr>
        <w:pStyle w:val="Heading4"/>
        <w:rPr>
          <w:del w:id="538" w:author="Lemonz" w:date="2019-03-17T23:41:00Z"/>
          <w:lang w:val="en-US"/>
        </w:rPr>
        <w:pPrChange w:id="539" w:author="Lemonz" w:date="2019-03-17T23:49:00Z">
          <w:pPr>
            <w:pStyle w:val="Heading4"/>
          </w:pPr>
        </w:pPrChange>
      </w:pPr>
      <w:r w:rsidRPr="00881D3B">
        <w:rPr>
          <w:lang w:val="en-US"/>
        </w:rPr>
        <w:t>Scope Statement</w:t>
      </w:r>
    </w:p>
    <w:p w14:paraId="2A049AE5" w14:textId="77777777" w:rsidR="00AF34AF" w:rsidRPr="00AF34AF" w:rsidRDefault="00AF34AF" w:rsidP="00AF34AF">
      <w:pPr>
        <w:pStyle w:val="Heading4"/>
        <w:rPr>
          <w:ins w:id="540" w:author="Lemonz" w:date="2019-03-17T23:49:00Z"/>
          <w:lang w:val="en-US"/>
          <w:rPrChange w:id="541" w:author="Lemonz" w:date="2019-03-17T23:49:00Z">
            <w:rPr>
              <w:ins w:id="542" w:author="Lemonz" w:date="2019-03-17T23:49:00Z"/>
              <w:lang w:val="en-US"/>
            </w:rPr>
          </w:rPrChange>
        </w:rPr>
        <w:pPrChange w:id="543" w:author="Lemonz" w:date="2019-03-17T23:49:00Z">
          <w:pPr>
            <w:pStyle w:val="Heading4"/>
          </w:pPr>
        </w:pPrChange>
      </w:pPr>
    </w:p>
    <w:p w14:paraId="071F63D2" w14:textId="6735E7B2" w:rsidR="00410C5D" w:rsidDel="00F12A03" w:rsidRDefault="00410C5D" w:rsidP="00AF34AF">
      <w:pPr>
        <w:rPr>
          <w:del w:id="544" w:author="Lemonz" w:date="2019-03-17T23:41:00Z"/>
          <w:lang w:val="en-US"/>
        </w:rPr>
        <w:pPrChange w:id="545" w:author="Lemonz" w:date="2019-03-17T23:49:00Z">
          <w:pPr/>
        </w:pPrChange>
      </w:pPr>
      <w:del w:id="546" w:author="Lemonz" w:date="2019-03-17T23:41:00Z">
        <w:r w:rsidRPr="00881D3B" w:rsidDel="00F12A03">
          <w:rPr>
            <w:lang w:val="en-US"/>
          </w:rPr>
          <w:delText>We will develop product or service X for a fee of $Y by date Z.</w:delText>
        </w:r>
      </w:del>
    </w:p>
    <w:p w14:paraId="5FAFE966" w14:textId="7A99D202" w:rsidR="00AC481A" w:rsidRDefault="00AC481A" w:rsidP="00AF34AF">
      <w:pPr>
        <w:rPr>
          <w:lang w:val="en-US"/>
        </w:rPr>
        <w:pPrChange w:id="547" w:author="Lemonz" w:date="2019-03-17T23:49:00Z">
          <w:pPr/>
        </w:pPrChange>
      </w:pPr>
    </w:p>
    <w:p w14:paraId="7A1A9367" w14:textId="1B6508B8" w:rsidR="00AC481A" w:rsidDel="00F12A03" w:rsidRDefault="00F12A03" w:rsidP="00410C5D">
      <w:pPr>
        <w:rPr>
          <w:del w:id="548" w:author="Lemonz" w:date="2019-03-17T23:43:00Z"/>
          <w:rFonts w:asciiTheme="minorHAnsi" w:hAnsiTheme="minorHAnsi"/>
          <w:lang w:val="en-US"/>
        </w:rPr>
      </w:pPr>
      <w:ins w:id="549" w:author="Lemonz" w:date="2019-03-17T23:42:00Z">
        <w:r>
          <w:rPr>
            <w:rFonts w:asciiTheme="minorHAnsi" w:hAnsiTheme="minorHAnsi"/>
            <w:lang w:val="en-US"/>
          </w:rPr>
          <w:t xml:space="preserve">On behalf of </w:t>
        </w:r>
        <w:proofErr w:type="spellStart"/>
        <w:r>
          <w:rPr>
            <w:rFonts w:asciiTheme="minorHAnsi" w:hAnsiTheme="minorHAnsi"/>
            <w:lang w:val="en-US"/>
          </w:rPr>
          <w:t>ITWorks</w:t>
        </w:r>
        <w:proofErr w:type="spellEnd"/>
        <w:r>
          <w:rPr>
            <w:rFonts w:asciiTheme="minorHAnsi" w:hAnsiTheme="minorHAnsi"/>
            <w:lang w:val="en-US"/>
          </w:rPr>
          <w:t xml:space="preserve">, </w:t>
        </w:r>
      </w:ins>
      <w:del w:id="550" w:author="Lemonz" w:date="2019-03-17T23:41:00Z">
        <w:r w:rsidR="00AC481A" w:rsidDel="00F12A03">
          <w:rPr>
            <w:rFonts w:asciiTheme="minorHAnsi" w:hAnsiTheme="minorHAnsi"/>
            <w:lang w:val="en-US"/>
          </w:rPr>
          <w:delText>We will develop the</w:delText>
        </w:r>
      </w:del>
      <w:ins w:id="551" w:author="Lemonz" w:date="2019-03-17T23:41:00Z">
        <w:r>
          <w:rPr>
            <w:rFonts w:asciiTheme="minorHAnsi" w:hAnsiTheme="minorHAnsi"/>
            <w:lang w:val="en-US"/>
          </w:rPr>
          <w:t>Team NAG will deliver</w:t>
        </w:r>
      </w:ins>
      <w:ins w:id="552" w:author="Lemonz" w:date="2019-03-17T23:44:00Z">
        <w:r>
          <w:rPr>
            <w:rFonts w:asciiTheme="minorHAnsi" w:hAnsiTheme="minorHAnsi"/>
            <w:lang w:val="en-US"/>
          </w:rPr>
          <w:t xml:space="preserve"> the</w:t>
        </w:r>
      </w:ins>
      <w:ins w:id="553" w:author="Lemonz" w:date="2019-03-17T23:41:00Z">
        <w:r>
          <w:rPr>
            <w:rFonts w:asciiTheme="minorHAnsi" w:hAnsiTheme="minorHAnsi"/>
            <w:lang w:val="en-US"/>
          </w:rPr>
          <w:t xml:space="preserve"> </w:t>
        </w:r>
      </w:ins>
      <w:del w:id="554" w:author="Lemonz" w:date="2019-03-17T23:43:00Z">
        <w:r w:rsidR="00AC481A" w:rsidDel="00F12A03">
          <w:rPr>
            <w:rFonts w:asciiTheme="minorHAnsi" w:hAnsiTheme="minorHAnsi"/>
            <w:lang w:val="en-US"/>
          </w:rPr>
          <w:delText xml:space="preserve"> </w:delText>
        </w:r>
      </w:del>
      <w:r w:rsidR="00AC481A">
        <w:rPr>
          <w:rFonts w:asciiTheme="minorHAnsi" w:hAnsiTheme="minorHAnsi"/>
          <w:lang w:val="en-US"/>
        </w:rPr>
        <w:t xml:space="preserve">SRV (Student Result View) </w:t>
      </w:r>
      <w:ins w:id="555" w:author="Lemonz" w:date="2019-03-17T23:44:00Z">
        <w:r>
          <w:rPr>
            <w:rFonts w:asciiTheme="minorHAnsi" w:hAnsiTheme="minorHAnsi"/>
            <w:lang w:val="en-US"/>
          </w:rPr>
          <w:t xml:space="preserve">project’s software solution </w:t>
        </w:r>
      </w:ins>
      <w:r w:rsidR="00AC481A">
        <w:rPr>
          <w:rFonts w:asciiTheme="minorHAnsi" w:hAnsiTheme="minorHAnsi"/>
          <w:lang w:val="en-US"/>
        </w:rPr>
        <w:t xml:space="preserve">with all the specified functionalities for </w:t>
      </w:r>
      <w:del w:id="556" w:author="Lemonz" w:date="2019-03-17T23:42:00Z">
        <w:r w:rsidR="00AC481A" w:rsidDel="00F12A03">
          <w:rPr>
            <w:rFonts w:asciiTheme="minorHAnsi" w:hAnsiTheme="minorHAnsi"/>
            <w:lang w:val="en-US"/>
          </w:rPr>
          <w:delText>a fee of 11,410$</w:delText>
        </w:r>
      </w:del>
      <w:ins w:id="557" w:author="Lemonz" w:date="2019-03-17T23:42:00Z">
        <w:r>
          <w:rPr>
            <w:rFonts w:asciiTheme="minorHAnsi" w:hAnsiTheme="minorHAnsi"/>
            <w:lang w:val="en-US"/>
          </w:rPr>
          <w:t>the cost of $79,200 (AUD)</w:t>
        </w:r>
      </w:ins>
      <w:r w:rsidR="00AC481A">
        <w:rPr>
          <w:rFonts w:asciiTheme="minorHAnsi" w:hAnsiTheme="minorHAnsi"/>
          <w:lang w:val="en-US"/>
        </w:rPr>
        <w:t xml:space="preserve"> by </w:t>
      </w:r>
      <w:del w:id="558" w:author="Lemonz" w:date="2019-03-17T23:43:00Z">
        <w:r w:rsidR="00AC481A" w:rsidDel="00F12A03">
          <w:rPr>
            <w:rFonts w:asciiTheme="minorHAnsi" w:hAnsiTheme="minorHAnsi"/>
            <w:lang w:val="en-US"/>
          </w:rPr>
          <w:delText>18/04</w:delText>
        </w:r>
      </w:del>
      <w:ins w:id="559" w:author="Lemonz" w:date="2019-03-17T23:43:00Z">
        <w:r>
          <w:rPr>
            <w:rFonts w:asciiTheme="minorHAnsi" w:hAnsiTheme="minorHAnsi"/>
            <w:lang w:val="en-US"/>
          </w:rPr>
          <w:t>03/06</w:t>
        </w:r>
      </w:ins>
      <w:r w:rsidR="00AC481A">
        <w:rPr>
          <w:rFonts w:asciiTheme="minorHAnsi" w:hAnsiTheme="minorHAnsi"/>
          <w:lang w:val="en-US"/>
        </w:rPr>
        <w:t>/2019.</w:t>
      </w:r>
    </w:p>
    <w:p w14:paraId="6F74CAF0" w14:textId="4AD0BA8B" w:rsidR="00AC481A" w:rsidRPr="00881D3B" w:rsidRDefault="00AC481A" w:rsidP="00410C5D">
      <w:pPr>
        <w:rPr>
          <w:rFonts w:asciiTheme="minorHAnsi" w:hAnsiTheme="minorHAnsi"/>
          <w:lang w:val="en-US"/>
        </w:rPr>
      </w:pPr>
      <w:del w:id="560" w:author="Lemonz" w:date="2019-03-17T23:43:00Z">
        <w:r w:rsidDel="00F12A03">
          <w:rPr>
            <w:rFonts w:asciiTheme="minorHAnsi" w:hAnsiTheme="minorHAnsi"/>
            <w:lang w:val="en-US"/>
          </w:rPr>
          <w:delText>Every extra requirement not specified in the documentation???? If approved,</w:delText>
        </w:r>
        <w:r w:rsidR="00397722" w:rsidDel="00F12A03">
          <w:rPr>
            <w:rFonts w:asciiTheme="minorHAnsi" w:hAnsiTheme="minorHAnsi"/>
            <w:lang w:val="en-US"/>
          </w:rPr>
          <w:delText xml:space="preserve"> it may</w:delText>
        </w:r>
        <w:r w:rsidDel="00F12A03">
          <w:rPr>
            <w:rFonts w:asciiTheme="minorHAnsi" w:hAnsiTheme="minorHAnsi"/>
            <w:lang w:val="en-US"/>
          </w:rPr>
          <w:delText xml:space="preserve"> result in a delayed delivery and extra fees may occur.</w:delText>
        </w:r>
      </w:del>
    </w:p>
    <w:p w14:paraId="5A45114E" w14:textId="77777777" w:rsidR="00410C5D" w:rsidRPr="00881D3B" w:rsidRDefault="00410C5D" w:rsidP="00410C5D">
      <w:pPr>
        <w:rPr>
          <w:rFonts w:asciiTheme="minorHAnsi" w:hAnsiTheme="minorHAnsi"/>
          <w:lang w:val="en-US"/>
        </w:rPr>
      </w:pPr>
    </w:p>
    <w:p w14:paraId="26B5C902" w14:textId="77777777" w:rsidR="00410C5D" w:rsidRPr="00881D3B" w:rsidRDefault="00410C5D" w:rsidP="00881D3B">
      <w:pPr>
        <w:pStyle w:val="Heading4"/>
        <w:rPr>
          <w:lang w:val="en-US"/>
        </w:rPr>
      </w:pPr>
      <w:r w:rsidRPr="00881D3B">
        <w:rPr>
          <w:lang w:val="en-US"/>
        </w:rPr>
        <w:t>Acknowledgement &amp; Approval</w:t>
      </w:r>
    </w:p>
    <w:p w14:paraId="26ED2C3E" w14:textId="77777777" w:rsidR="00410C5D" w:rsidRPr="00881D3B" w:rsidRDefault="00410C5D" w:rsidP="00410C5D">
      <w:pPr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24"/>
      </w:tblGrid>
      <w:tr w:rsidR="00410C5D" w:rsidRPr="00881D3B" w14:paraId="689EF42E" w14:textId="77777777" w:rsidTr="00410C5D">
        <w:tc>
          <w:tcPr>
            <w:tcW w:w="1838" w:type="dxa"/>
          </w:tcPr>
          <w:p w14:paraId="73C70A2E" w14:textId="77777777" w:rsidR="00410C5D" w:rsidRPr="00881D3B" w:rsidRDefault="00410C5D" w:rsidP="00410C5D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Project Sponsor</w:t>
            </w:r>
          </w:p>
        </w:tc>
        <w:tc>
          <w:tcPr>
            <w:tcW w:w="8124" w:type="dxa"/>
          </w:tcPr>
          <w:p w14:paraId="35DE87BD" w14:textId="77777777"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Name: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 </w:t>
            </w:r>
          </w:p>
          <w:p w14:paraId="350A2F68" w14:textId="77777777"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Signature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: </w:t>
            </w:r>
          </w:p>
          <w:p w14:paraId="62C98923" w14:textId="77777777" w:rsidR="00410C5D" w:rsidRPr="00881D3B" w:rsidRDefault="00410C5D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Date</w:t>
            </w:r>
            <w:r w:rsidR="00881D3B" w:rsidRPr="00881D3B">
              <w:rPr>
                <w:rFonts w:asciiTheme="minorHAnsi" w:hAnsiTheme="minorHAnsi"/>
                <w:lang w:val="en-US"/>
              </w:rPr>
              <w:t xml:space="preserve">: </w:t>
            </w:r>
          </w:p>
        </w:tc>
      </w:tr>
      <w:tr w:rsidR="00410C5D" w:rsidRPr="00881D3B" w14:paraId="705006F3" w14:textId="77777777" w:rsidTr="00410C5D">
        <w:tc>
          <w:tcPr>
            <w:tcW w:w="1838" w:type="dxa"/>
          </w:tcPr>
          <w:p w14:paraId="350A7B34" w14:textId="77777777" w:rsidR="00410C5D" w:rsidRPr="00881D3B" w:rsidRDefault="00881D3B" w:rsidP="00410C5D">
            <w:pPr>
              <w:rPr>
                <w:rFonts w:asciiTheme="minorHAnsi" w:hAnsiTheme="minorHAnsi"/>
                <w:b/>
                <w:lang w:val="en-US"/>
              </w:rPr>
            </w:pPr>
            <w:r w:rsidRPr="00881D3B">
              <w:rPr>
                <w:rFonts w:asciiTheme="minorHAnsi" w:hAnsiTheme="minorHAnsi"/>
                <w:b/>
                <w:lang w:val="en-US"/>
              </w:rPr>
              <w:t>Project Manager</w:t>
            </w:r>
          </w:p>
        </w:tc>
        <w:tc>
          <w:tcPr>
            <w:tcW w:w="8124" w:type="dxa"/>
          </w:tcPr>
          <w:p w14:paraId="6E254258" w14:textId="77777777" w:rsidR="00881D3B" w:rsidRPr="00881D3B" w:rsidRDefault="00881D3B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Name: </w:t>
            </w:r>
          </w:p>
          <w:p w14:paraId="266F1C9C" w14:textId="77777777" w:rsidR="00881D3B" w:rsidRPr="00881D3B" w:rsidRDefault="00881D3B" w:rsidP="00881D3B">
            <w:pPr>
              <w:spacing w:line="480" w:lineRule="auto"/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 xml:space="preserve">Signature: </w:t>
            </w:r>
          </w:p>
          <w:p w14:paraId="0FA96338" w14:textId="77777777" w:rsidR="00410C5D" w:rsidRPr="00881D3B" w:rsidRDefault="00881D3B" w:rsidP="00881D3B">
            <w:pPr>
              <w:rPr>
                <w:rFonts w:asciiTheme="minorHAnsi" w:hAnsiTheme="minorHAnsi"/>
                <w:lang w:val="en-US"/>
              </w:rPr>
            </w:pPr>
            <w:r w:rsidRPr="00881D3B">
              <w:rPr>
                <w:rFonts w:asciiTheme="minorHAnsi" w:hAnsiTheme="minorHAnsi"/>
                <w:lang w:val="en-US"/>
              </w:rPr>
              <w:t>Date:</w:t>
            </w:r>
          </w:p>
        </w:tc>
      </w:tr>
    </w:tbl>
    <w:p w14:paraId="49278D8A" w14:textId="77777777" w:rsidR="00410C5D" w:rsidRPr="00881D3B" w:rsidRDefault="00410C5D" w:rsidP="00410C5D">
      <w:pPr>
        <w:rPr>
          <w:rFonts w:asciiTheme="minorHAnsi" w:hAnsiTheme="minorHAnsi"/>
          <w:lang w:val="en-US"/>
        </w:rPr>
      </w:pPr>
    </w:p>
    <w:sectPr w:rsidR="00410C5D" w:rsidRPr="00881D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D5471" w14:textId="77777777" w:rsidR="00D21AE0" w:rsidRDefault="00D21AE0">
      <w:r>
        <w:separator/>
      </w:r>
    </w:p>
  </w:endnote>
  <w:endnote w:type="continuationSeparator" w:id="0">
    <w:p w14:paraId="2E8B7324" w14:textId="77777777" w:rsidR="00D21AE0" w:rsidRDefault="00D21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447EA" w14:textId="77777777" w:rsidR="00AF34AF" w:rsidRDefault="00AF3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9C6D0" w14:textId="049FFE15" w:rsidR="00C00C81" w:rsidRPr="00AF34AF" w:rsidRDefault="00AF34AF" w:rsidP="00AF34AF">
    <w:pPr>
      <w:pStyle w:val="Footer"/>
      <w:ind w:right="400"/>
      <w:rPr>
        <w:rPrChange w:id="561" w:author="Lemonz" w:date="2019-03-17T23:53:00Z">
          <w:rPr>
            <w:lang w:val="en-US"/>
          </w:rPr>
        </w:rPrChange>
      </w:rPr>
      <w:pPrChange w:id="562" w:author="Lemonz" w:date="2019-03-17T23:53:00Z">
        <w:pPr>
          <w:pStyle w:val="Footer"/>
          <w:tabs>
            <w:tab w:val="clear" w:pos="4153"/>
            <w:tab w:val="center" w:pos="5000"/>
          </w:tabs>
        </w:pPr>
      </w:pPrChange>
    </w:pPr>
    <w:ins w:id="563" w:author="Lemonz" w:date="2019-03-17T23:55:00Z">
      <w:r>
        <w:fldChar w:fldCharType="begin"/>
      </w:r>
      <w:r>
        <w:instrText xml:space="preserve"> FILENAME \* MERGEFORMAT </w:instrText>
      </w:r>
    </w:ins>
    <w:r>
      <w:fldChar w:fldCharType="separate"/>
    </w:r>
    <w:ins w:id="564" w:author="Lemonz" w:date="2019-03-17T23:55:00Z">
      <w:r>
        <w:rPr>
          <w:noProof/>
        </w:rPr>
        <w:t>Team_NAG_Project</w:t>
      </w:r>
    </w:ins>
    <w:ins w:id="565" w:author="Lemonz" w:date="2019-03-17T23:56:00Z">
      <w:r>
        <w:rPr>
          <w:noProof/>
        </w:rPr>
        <w:t>_</w:t>
      </w:r>
    </w:ins>
    <w:ins w:id="566" w:author="Lemonz" w:date="2019-03-17T23:55:00Z">
      <w:r>
        <w:rPr>
          <w:noProof/>
        </w:rPr>
        <w:t>Charter.docx</w:t>
      </w:r>
      <w:r>
        <w:fldChar w:fldCharType="end"/>
      </w:r>
    </w:ins>
    <w:ins w:id="567" w:author="Lemonz" w:date="2019-03-17T23:54:00Z">
      <w:r>
        <w:ptab w:relativeTo="margin" w:alignment="center" w:leader="none"/>
      </w:r>
    </w:ins>
    <w:ins w:id="568" w:author="Lemonz" w:date="2019-03-17T23:56:00Z">
      <w:r>
        <w:t>[</w:t>
      </w:r>
    </w:ins>
    <w:ins w:id="569" w:author="Lemonz" w:date="2019-03-17T23:55:00Z">
      <w:r>
        <w:t>Confidential</w:t>
      </w:r>
    </w:ins>
    <w:ins w:id="570" w:author="Lemonz" w:date="2019-03-17T23:56:00Z">
      <w:r>
        <w:t>]</w:t>
      </w:r>
    </w:ins>
    <w:bookmarkStart w:id="571" w:name="_GoBack"/>
    <w:bookmarkEnd w:id="571"/>
    <w:ins w:id="572" w:author="Lemonz" w:date="2019-03-17T23:54:00Z">
      <w:r>
        <w:ptab w:relativeTo="margin" w:alignment="right" w:leader="none"/>
      </w:r>
    </w:ins>
    <w:ins w:id="573" w:author="Lemonz" w:date="2019-03-17T23:56:00Z">
      <w:r>
        <w:t xml:space="preserve">Page | 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ins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67ED2" w14:textId="77777777" w:rsidR="00AF34AF" w:rsidRDefault="00AF3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A948A" w14:textId="77777777" w:rsidR="00D21AE0" w:rsidRDefault="00D21AE0">
      <w:r>
        <w:separator/>
      </w:r>
    </w:p>
  </w:footnote>
  <w:footnote w:type="continuationSeparator" w:id="0">
    <w:p w14:paraId="6064D0FA" w14:textId="77777777" w:rsidR="00D21AE0" w:rsidRDefault="00D21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26721" w14:textId="77777777" w:rsidR="00AF34AF" w:rsidRDefault="00AF3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FA287" w14:textId="77777777" w:rsidR="00AF34AF" w:rsidRDefault="00AF34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7C08F" w14:textId="77777777" w:rsidR="00AF34AF" w:rsidRDefault="00AF3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863E2"/>
    <w:multiLevelType w:val="hybridMultilevel"/>
    <w:tmpl w:val="598CE0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C66D6"/>
    <w:multiLevelType w:val="hybridMultilevel"/>
    <w:tmpl w:val="AB8EFB74"/>
    <w:lvl w:ilvl="0" w:tplc="014C37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5D3B"/>
    <w:multiLevelType w:val="hybridMultilevel"/>
    <w:tmpl w:val="D00039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monz">
    <w15:presenceInfo w15:providerId="None" w15:userId="Lemonz"/>
  </w15:person>
  <w15:person w15:author="Ngo NGUYEN (001086592)">
    <w15:presenceInfo w15:providerId="AD" w15:userId="S-1-5-21-95234444-211738284-2924985041-5368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trackRevisions/>
  <w:defaultTabStop w:val="720"/>
  <w:drawingGridHorizontalSpacing w:val="10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5"/>
    <w:rsid w:val="00026FD0"/>
    <w:rsid w:val="00035925"/>
    <w:rsid w:val="0005311F"/>
    <w:rsid w:val="000616F0"/>
    <w:rsid w:val="000E021B"/>
    <w:rsid w:val="001027B5"/>
    <w:rsid w:val="00104DFD"/>
    <w:rsid w:val="00120EAE"/>
    <w:rsid w:val="0014552B"/>
    <w:rsid w:val="00151F58"/>
    <w:rsid w:val="001642A6"/>
    <w:rsid w:val="00193408"/>
    <w:rsid w:val="001D759C"/>
    <w:rsid w:val="00232632"/>
    <w:rsid w:val="002B41E7"/>
    <w:rsid w:val="002F146F"/>
    <w:rsid w:val="003173CD"/>
    <w:rsid w:val="00333FBE"/>
    <w:rsid w:val="0033610C"/>
    <w:rsid w:val="00353F2F"/>
    <w:rsid w:val="003707A6"/>
    <w:rsid w:val="00397722"/>
    <w:rsid w:val="003A11C8"/>
    <w:rsid w:val="003E4FE5"/>
    <w:rsid w:val="003F2EAA"/>
    <w:rsid w:val="003F70AB"/>
    <w:rsid w:val="003F7E75"/>
    <w:rsid w:val="00410C5D"/>
    <w:rsid w:val="00427035"/>
    <w:rsid w:val="0046286F"/>
    <w:rsid w:val="00473E29"/>
    <w:rsid w:val="0049498E"/>
    <w:rsid w:val="004E48BD"/>
    <w:rsid w:val="005048FC"/>
    <w:rsid w:val="0050650C"/>
    <w:rsid w:val="00520BF3"/>
    <w:rsid w:val="0052321E"/>
    <w:rsid w:val="00545654"/>
    <w:rsid w:val="0055119F"/>
    <w:rsid w:val="005D556F"/>
    <w:rsid w:val="005F310F"/>
    <w:rsid w:val="0060414F"/>
    <w:rsid w:val="00647EAD"/>
    <w:rsid w:val="006A3252"/>
    <w:rsid w:val="006A7DA3"/>
    <w:rsid w:val="006B3195"/>
    <w:rsid w:val="007023F0"/>
    <w:rsid w:val="00712B55"/>
    <w:rsid w:val="00713585"/>
    <w:rsid w:val="00753E45"/>
    <w:rsid w:val="00770F89"/>
    <w:rsid w:val="007868CE"/>
    <w:rsid w:val="007870BB"/>
    <w:rsid w:val="007B42BD"/>
    <w:rsid w:val="007B6CEA"/>
    <w:rsid w:val="00824A5C"/>
    <w:rsid w:val="008778A5"/>
    <w:rsid w:val="00881D3B"/>
    <w:rsid w:val="008B5305"/>
    <w:rsid w:val="008C310B"/>
    <w:rsid w:val="00910B27"/>
    <w:rsid w:val="00912B43"/>
    <w:rsid w:val="00946493"/>
    <w:rsid w:val="0095047B"/>
    <w:rsid w:val="0099706D"/>
    <w:rsid w:val="009E67AA"/>
    <w:rsid w:val="009F1781"/>
    <w:rsid w:val="00A14B97"/>
    <w:rsid w:val="00A16C71"/>
    <w:rsid w:val="00AB59D1"/>
    <w:rsid w:val="00AC481A"/>
    <w:rsid w:val="00AF34AF"/>
    <w:rsid w:val="00B079C5"/>
    <w:rsid w:val="00B17AE9"/>
    <w:rsid w:val="00B535C1"/>
    <w:rsid w:val="00B7310D"/>
    <w:rsid w:val="00B862EE"/>
    <w:rsid w:val="00B96253"/>
    <w:rsid w:val="00C00C81"/>
    <w:rsid w:val="00C17CBD"/>
    <w:rsid w:val="00C64BC3"/>
    <w:rsid w:val="00C73CF6"/>
    <w:rsid w:val="00C87454"/>
    <w:rsid w:val="00CF3E61"/>
    <w:rsid w:val="00D05C03"/>
    <w:rsid w:val="00D21AE0"/>
    <w:rsid w:val="00D451B5"/>
    <w:rsid w:val="00D92B27"/>
    <w:rsid w:val="00DC3C76"/>
    <w:rsid w:val="00DC5041"/>
    <w:rsid w:val="00DF0E27"/>
    <w:rsid w:val="00E06466"/>
    <w:rsid w:val="00E12770"/>
    <w:rsid w:val="00E15C32"/>
    <w:rsid w:val="00E30D00"/>
    <w:rsid w:val="00E32B61"/>
    <w:rsid w:val="00E64C51"/>
    <w:rsid w:val="00EB7128"/>
    <w:rsid w:val="00EC1F8F"/>
    <w:rsid w:val="00EF70B7"/>
    <w:rsid w:val="00F0093F"/>
    <w:rsid w:val="00F12A03"/>
    <w:rsid w:val="00F17BC7"/>
    <w:rsid w:val="00F20B7B"/>
    <w:rsid w:val="00F7439F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33164"/>
  <w15:chartTrackingRefBased/>
  <w15:docId w15:val="{943D769D-F4C0-4C87-847A-B3858BE9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Cs w:val="24"/>
      <w:lang w:val="en-AU"/>
    </w:rPr>
  </w:style>
  <w:style w:type="paragraph" w:styleId="Heading1">
    <w:name w:val="heading 1"/>
    <w:basedOn w:val="Normal"/>
    <w:next w:val="Normal"/>
    <w:autoRedefine/>
    <w:qFormat/>
    <w:pPr>
      <w:keepNext/>
      <w:spacing w:before="120" w:after="120"/>
      <w:jc w:val="center"/>
      <w:outlineLvl w:val="0"/>
    </w:pPr>
    <w:rPr>
      <w:rFonts w:cs="Arial"/>
      <w:sz w:val="36"/>
      <w:lang w:val="en-US"/>
    </w:rPr>
  </w:style>
  <w:style w:type="paragraph" w:styleId="Heading2">
    <w:name w:val="heading 2"/>
    <w:basedOn w:val="Normal"/>
    <w:next w:val="Normal"/>
    <w:autoRedefine/>
    <w:qFormat/>
    <w:pPr>
      <w:keepNext/>
      <w:spacing w:before="120" w:after="120"/>
      <w:jc w:val="both"/>
      <w:outlineLvl w:val="1"/>
    </w:pPr>
    <w:rPr>
      <w:rFonts w:ascii="Arial" w:hAnsi="Arial"/>
      <w:b/>
      <w:sz w:val="28"/>
      <w:szCs w:val="20"/>
      <w:lang w:val="en-US"/>
    </w:rPr>
  </w:style>
  <w:style w:type="paragraph" w:styleId="Heading3">
    <w:name w:val="heading 3"/>
    <w:basedOn w:val="Normal"/>
    <w:next w:val="Normal"/>
    <w:autoRedefine/>
    <w:qFormat/>
    <w:rsid w:val="00E15C32"/>
    <w:pPr>
      <w:keepNext/>
      <w:spacing w:before="240" w:after="60"/>
      <w:outlineLvl w:val="2"/>
    </w:pPr>
    <w:rPr>
      <w:rFonts w:ascii="Arial" w:hAnsi="Arial" w:cs="Arial"/>
      <w:b/>
      <w:bCs/>
      <w:color w:val="2F5496" w:themeColor="accent1" w:themeShade="BF"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A11C8"/>
    <w:pPr>
      <w:outlineLvl w:val="3"/>
    </w:pPr>
    <w:rPr>
      <w:rFonts w:asciiTheme="minorHAnsi" w:hAnsiTheme="minorHAnsi" w:cs="Times New Roman"/>
      <w:sz w:val="22"/>
      <w:szCs w:val="28"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spacing w:before="120" w:after="120"/>
      <w:jc w:val="center"/>
      <w:outlineLvl w:val="4"/>
    </w:pPr>
    <w:rPr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035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F2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AB"/>
    <w:rPr>
      <w:rFonts w:ascii="Segoe UI" w:hAnsi="Segoe UI" w:cs="Segoe UI"/>
      <w:sz w:val="18"/>
      <w:szCs w:val="18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AF34AF"/>
    <w:rPr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2019\5WORK\Documentation\Team_Nag_Project_Char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F8B3-1FDB-4AEB-9447-A3D8A5F50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Team_Nag_Project_Charter.dotx</Template>
  <TotalTime>487</TotalTime>
  <Pages>4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Douglas Mawson Institute</Company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emilie cheignon</dc:creator>
  <cp:keywords/>
  <dc:description/>
  <cp:lastModifiedBy>Lemonz</cp:lastModifiedBy>
  <cp:revision>49</cp:revision>
  <dcterms:created xsi:type="dcterms:W3CDTF">2019-03-11T03:04:00Z</dcterms:created>
  <dcterms:modified xsi:type="dcterms:W3CDTF">2019-03-17T13:26:00Z</dcterms:modified>
</cp:coreProperties>
</file>